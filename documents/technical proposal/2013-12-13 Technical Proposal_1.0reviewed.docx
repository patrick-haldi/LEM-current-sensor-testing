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BA2C3" w14:textId="77777777" w:rsidR="007C38C8" w:rsidRPr="00F42061" w:rsidRDefault="007C38C8" w:rsidP="007E423A">
      <w:pPr>
        <w:pStyle w:val="Dokumentyp"/>
        <w:rPr>
          <w:lang w:val="en-GB"/>
        </w:rPr>
      </w:pPr>
    </w:p>
    <w:p w14:paraId="16A01EF5" w14:textId="77777777" w:rsidR="008B4E96" w:rsidRPr="00F42061" w:rsidRDefault="004E2173" w:rsidP="00EB310F">
      <w:pPr>
        <w:pStyle w:val="TitelLight"/>
        <w:rPr>
          <w:lang w:val="en-GB"/>
        </w:rPr>
      </w:pPr>
      <w:r w:rsidRPr="00F42061">
        <w:rPr>
          <w:lang w:val="en-GB"/>
        </w:rPr>
        <w:t>Technical Proposal</w:t>
      </w:r>
    </w:p>
    <w:p w14:paraId="17D06A42" w14:textId="77777777" w:rsidR="000A2696" w:rsidRPr="00F42061" w:rsidRDefault="004E2173" w:rsidP="000A2696">
      <w:pPr>
        <w:pStyle w:val="Titel"/>
        <w:rPr>
          <w:lang w:val="en-GB"/>
        </w:rPr>
      </w:pPr>
      <w:bookmarkStart w:id="0" w:name="_Toc374628453"/>
      <w:r w:rsidRPr="00F42061">
        <w:rPr>
          <w:lang w:val="en-GB"/>
        </w:rPr>
        <w:t xml:space="preserve">Charge </w:t>
      </w:r>
      <w:r w:rsidR="000C7A25" w:rsidRPr="00F42061">
        <w:rPr>
          <w:lang w:val="en-GB"/>
        </w:rPr>
        <w:t>m</w:t>
      </w:r>
      <w:r w:rsidRPr="00F42061">
        <w:rPr>
          <w:lang w:val="en-GB"/>
        </w:rPr>
        <w:t>easurements CAB300</w:t>
      </w:r>
      <w:bookmarkEnd w:id="0"/>
    </w:p>
    <w:p w14:paraId="318923DE" w14:textId="77777777" w:rsidR="005E7642" w:rsidRPr="00F42061" w:rsidRDefault="005E7642" w:rsidP="007E423A">
      <w:pPr>
        <w:pStyle w:val="Titel"/>
        <w:rPr>
          <w:lang w:val="en-GB"/>
        </w:rPr>
      </w:pPr>
    </w:p>
    <w:p w14:paraId="7531D6D5" w14:textId="77777777" w:rsidR="00E77D73" w:rsidRPr="00F42061" w:rsidRDefault="00E77D73" w:rsidP="007258B8">
      <w:pPr>
        <w:pStyle w:val="Textkrper"/>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14:paraId="1EC8E70D" w14:textId="77777777">
        <w:tc>
          <w:tcPr>
            <w:tcW w:w="9356" w:type="dxa"/>
            <w:gridSpan w:val="3"/>
            <w:shd w:val="pct10" w:color="auto" w:fill="auto"/>
          </w:tcPr>
          <w:p w14:paraId="140BABC2" w14:textId="77777777" w:rsidR="00E77D73" w:rsidRPr="00F42061" w:rsidRDefault="00943A2D" w:rsidP="009659FD">
            <w:pPr>
              <w:pStyle w:val="Tabellentext"/>
              <w:jc w:val="center"/>
              <w:rPr>
                <w:lang w:val="en-GB"/>
              </w:rPr>
            </w:pPr>
            <w:r w:rsidRPr="00F42061">
              <w:rPr>
                <w:b/>
                <w:lang w:val="en-GB"/>
              </w:rPr>
              <w:t>Approved</w:t>
            </w:r>
          </w:p>
        </w:tc>
      </w:tr>
      <w:tr w:rsidR="00E77D73" w:rsidRPr="00F42061" w14:paraId="488CF43C" w14:textId="77777777">
        <w:tc>
          <w:tcPr>
            <w:tcW w:w="2383" w:type="dxa"/>
            <w:shd w:val="pct10" w:color="auto" w:fill="auto"/>
          </w:tcPr>
          <w:p w14:paraId="1C54B2B2" w14:textId="77777777" w:rsidR="00E77D73" w:rsidRPr="00F42061" w:rsidRDefault="00E77D73" w:rsidP="009659FD">
            <w:pPr>
              <w:pStyle w:val="Tabellentext"/>
              <w:rPr>
                <w:lang w:val="en-GB"/>
              </w:rPr>
            </w:pPr>
          </w:p>
        </w:tc>
        <w:tc>
          <w:tcPr>
            <w:tcW w:w="4138" w:type="dxa"/>
            <w:shd w:val="pct10" w:color="auto" w:fill="auto"/>
          </w:tcPr>
          <w:p w14:paraId="78580963" w14:textId="77777777" w:rsidR="00E77D73" w:rsidRPr="00F42061" w:rsidRDefault="00E77D73" w:rsidP="009659FD">
            <w:pPr>
              <w:pStyle w:val="Tabellentext"/>
              <w:rPr>
                <w:lang w:val="en-GB"/>
              </w:rPr>
            </w:pPr>
            <w:r w:rsidRPr="00F42061">
              <w:rPr>
                <w:lang w:val="en-GB"/>
              </w:rPr>
              <w:t>Name</w:t>
            </w:r>
          </w:p>
        </w:tc>
        <w:tc>
          <w:tcPr>
            <w:tcW w:w="2835" w:type="dxa"/>
            <w:shd w:val="pct10" w:color="auto" w:fill="auto"/>
          </w:tcPr>
          <w:p w14:paraId="646D1A0B" w14:textId="77777777" w:rsidR="00E77D73" w:rsidRPr="00F42061" w:rsidRDefault="00943A2D" w:rsidP="009659FD">
            <w:pPr>
              <w:pStyle w:val="Tabellentext"/>
              <w:rPr>
                <w:lang w:val="en-GB"/>
              </w:rPr>
            </w:pPr>
            <w:r w:rsidRPr="00F42061">
              <w:rPr>
                <w:lang w:val="en-GB"/>
              </w:rPr>
              <w:t>Signature</w:t>
            </w:r>
          </w:p>
        </w:tc>
      </w:tr>
      <w:tr w:rsidR="00E77D73" w:rsidRPr="00F42061" w14:paraId="1A8DC438" w14:textId="77777777">
        <w:tc>
          <w:tcPr>
            <w:tcW w:w="2383" w:type="dxa"/>
            <w:shd w:val="pct10" w:color="auto" w:fill="auto"/>
          </w:tcPr>
          <w:p w14:paraId="62826C46" w14:textId="77777777" w:rsidR="00E77D73" w:rsidRPr="00F42061" w:rsidRDefault="004E2173" w:rsidP="009659FD">
            <w:pPr>
              <w:pStyle w:val="Tabellentext"/>
              <w:rPr>
                <w:lang w:val="en-GB"/>
              </w:rPr>
            </w:pPr>
            <w:r w:rsidRPr="00F42061">
              <w:rPr>
                <w:lang w:val="en-GB"/>
              </w:rPr>
              <w:t>LEM</w:t>
            </w:r>
          </w:p>
        </w:tc>
        <w:tc>
          <w:tcPr>
            <w:tcW w:w="4138" w:type="dxa"/>
          </w:tcPr>
          <w:p w14:paraId="4080A866" w14:textId="77777777" w:rsidR="00E77D73" w:rsidRPr="00F42061" w:rsidRDefault="00E77D73" w:rsidP="009659FD">
            <w:pPr>
              <w:pStyle w:val="Tabellentext"/>
              <w:rPr>
                <w:lang w:val="en-GB"/>
              </w:rPr>
            </w:pPr>
          </w:p>
        </w:tc>
        <w:tc>
          <w:tcPr>
            <w:tcW w:w="2835" w:type="dxa"/>
          </w:tcPr>
          <w:p w14:paraId="22C92B45" w14:textId="77777777" w:rsidR="00E77D73" w:rsidRPr="00F42061" w:rsidRDefault="00E77D73" w:rsidP="009659FD">
            <w:pPr>
              <w:pStyle w:val="Tabellentext"/>
              <w:rPr>
                <w:lang w:val="en-GB"/>
              </w:rPr>
            </w:pPr>
          </w:p>
        </w:tc>
      </w:tr>
      <w:tr w:rsidR="00E77D73" w:rsidRPr="00F42061" w14:paraId="03BE258B" w14:textId="77777777">
        <w:tc>
          <w:tcPr>
            <w:tcW w:w="2383" w:type="dxa"/>
            <w:shd w:val="pct10" w:color="auto" w:fill="auto"/>
          </w:tcPr>
          <w:p w14:paraId="4BAD5D21" w14:textId="77777777" w:rsidR="00E77D73" w:rsidRPr="00F42061" w:rsidRDefault="00E77D73" w:rsidP="009659FD">
            <w:pPr>
              <w:pStyle w:val="Tabellentext"/>
              <w:rPr>
                <w:lang w:val="en-GB"/>
              </w:rPr>
            </w:pPr>
          </w:p>
        </w:tc>
        <w:tc>
          <w:tcPr>
            <w:tcW w:w="4138" w:type="dxa"/>
          </w:tcPr>
          <w:p w14:paraId="54DA8B16" w14:textId="77777777" w:rsidR="00E77D73" w:rsidRPr="00F42061" w:rsidRDefault="00E77D73" w:rsidP="009659FD">
            <w:pPr>
              <w:pStyle w:val="Tabellentext"/>
              <w:rPr>
                <w:lang w:val="en-GB"/>
              </w:rPr>
            </w:pPr>
          </w:p>
        </w:tc>
        <w:tc>
          <w:tcPr>
            <w:tcW w:w="2835" w:type="dxa"/>
          </w:tcPr>
          <w:p w14:paraId="5F16AB80" w14:textId="77777777" w:rsidR="00E77D73" w:rsidRPr="00F42061" w:rsidRDefault="00E77D73" w:rsidP="009659FD">
            <w:pPr>
              <w:pStyle w:val="Tabellentext"/>
              <w:rPr>
                <w:lang w:val="en-GB"/>
              </w:rPr>
            </w:pPr>
          </w:p>
        </w:tc>
      </w:tr>
    </w:tbl>
    <w:p w14:paraId="30B30962" w14:textId="77777777" w:rsidR="00E77D73" w:rsidRPr="00F42061" w:rsidRDefault="00E77D73" w:rsidP="00E77D73">
      <w:pPr>
        <w:rPr>
          <w:lang w:val="en-GB"/>
        </w:rPr>
      </w:pPr>
    </w:p>
    <w:p w14:paraId="5F7BBDCE" w14:textId="77777777"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14:paraId="4FB23CDE" w14:textId="77777777">
        <w:tc>
          <w:tcPr>
            <w:tcW w:w="9356" w:type="dxa"/>
            <w:gridSpan w:val="3"/>
            <w:shd w:val="pct10" w:color="auto" w:fill="auto"/>
          </w:tcPr>
          <w:p w14:paraId="292D736F" w14:textId="77777777" w:rsidR="00E77D73" w:rsidRPr="00F42061" w:rsidRDefault="00943A2D" w:rsidP="009659FD">
            <w:pPr>
              <w:pStyle w:val="Tabellentext"/>
              <w:jc w:val="center"/>
              <w:rPr>
                <w:lang w:val="en-GB"/>
              </w:rPr>
            </w:pPr>
            <w:r w:rsidRPr="00F42061">
              <w:rPr>
                <w:b/>
                <w:lang w:val="en-GB"/>
              </w:rPr>
              <w:t>Distribution</w:t>
            </w:r>
          </w:p>
        </w:tc>
      </w:tr>
      <w:tr w:rsidR="00E77D73" w:rsidRPr="00F42061" w14:paraId="275C5EFE" w14:textId="77777777">
        <w:tc>
          <w:tcPr>
            <w:tcW w:w="2383" w:type="dxa"/>
            <w:shd w:val="pct10" w:color="auto" w:fill="auto"/>
          </w:tcPr>
          <w:p w14:paraId="03D5FECC" w14:textId="77777777"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14:paraId="439C8C09" w14:textId="77777777" w:rsidR="00E77D73" w:rsidRPr="00F42061" w:rsidRDefault="00E77D73" w:rsidP="009659FD">
            <w:pPr>
              <w:pStyle w:val="Tabellentext"/>
              <w:rPr>
                <w:lang w:val="en-GB"/>
              </w:rPr>
            </w:pPr>
            <w:r w:rsidRPr="00F42061">
              <w:rPr>
                <w:lang w:val="en-GB"/>
              </w:rPr>
              <w:t>Name</w:t>
            </w:r>
          </w:p>
        </w:tc>
        <w:tc>
          <w:tcPr>
            <w:tcW w:w="2835" w:type="dxa"/>
            <w:shd w:val="pct10" w:color="auto" w:fill="auto"/>
          </w:tcPr>
          <w:p w14:paraId="67B50A63" w14:textId="77777777" w:rsidR="00E77D73" w:rsidRPr="00F42061" w:rsidRDefault="00943A2D" w:rsidP="009659FD">
            <w:pPr>
              <w:pStyle w:val="Tabellentext"/>
              <w:rPr>
                <w:lang w:val="en-GB"/>
              </w:rPr>
            </w:pPr>
            <w:r w:rsidRPr="00F42061">
              <w:rPr>
                <w:lang w:val="en-GB"/>
              </w:rPr>
              <w:t>Signature</w:t>
            </w:r>
          </w:p>
        </w:tc>
      </w:tr>
      <w:tr w:rsidR="00E77D73" w:rsidRPr="00F42061" w14:paraId="66F10AD2" w14:textId="77777777">
        <w:tc>
          <w:tcPr>
            <w:tcW w:w="2383" w:type="dxa"/>
            <w:shd w:val="pct10" w:color="auto" w:fill="auto"/>
          </w:tcPr>
          <w:p w14:paraId="1DB506C0" w14:textId="77777777" w:rsidR="00E77D73" w:rsidRPr="00F42061" w:rsidRDefault="00E77D73" w:rsidP="009659FD">
            <w:pPr>
              <w:pStyle w:val="Tabellentext"/>
              <w:rPr>
                <w:lang w:val="en-GB"/>
              </w:rPr>
            </w:pPr>
          </w:p>
        </w:tc>
        <w:tc>
          <w:tcPr>
            <w:tcW w:w="4138" w:type="dxa"/>
          </w:tcPr>
          <w:p w14:paraId="44D0AA5F" w14:textId="77777777" w:rsidR="00E77D73" w:rsidRPr="00F42061" w:rsidRDefault="00E77D73" w:rsidP="009659FD">
            <w:pPr>
              <w:pStyle w:val="Tabellentext"/>
              <w:rPr>
                <w:lang w:val="en-GB"/>
              </w:rPr>
            </w:pPr>
          </w:p>
        </w:tc>
        <w:tc>
          <w:tcPr>
            <w:tcW w:w="2835" w:type="dxa"/>
          </w:tcPr>
          <w:p w14:paraId="1424E850" w14:textId="77777777" w:rsidR="00E77D73" w:rsidRPr="00F42061" w:rsidRDefault="00E77D73" w:rsidP="009659FD">
            <w:pPr>
              <w:pStyle w:val="Tabellentext"/>
              <w:rPr>
                <w:lang w:val="en-GB"/>
              </w:rPr>
            </w:pPr>
          </w:p>
        </w:tc>
      </w:tr>
      <w:tr w:rsidR="00E77D73" w:rsidRPr="00F42061" w14:paraId="369C0366" w14:textId="77777777">
        <w:tc>
          <w:tcPr>
            <w:tcW w:w="2383" w:type="dxa"/>
            <w:shd w:val="pct10" w:color="auto" w:fill="auto"/>
          </w:tcPr>
          <w:p w14:paraId="4838F840" w14:textId="77777777" w:rsidR="00E77D73" w:rsidRPr="00F42061" w:rsidRDefault="00E77D73" w:rsidP="009659FD">
            <w:pPr>
              <w:pStyle w:val="Tabellentext"/>
              <w:rPr>
                <w:lang w:val="en-GB"/>
              </w:rPr>
            </w:pPr>
          </w:p>
        </w:tc>
        <w:tc>
          <w:tcPr>
            <w:tcW w:w="4138" w:type="dxa"/>
          </w:tcPr>
          <w:p w14:paraId="4C98808C" w14:textId="77777777" w:rsidR="00E77D73" w:rsidRPr="00F42061" w:rsidRDefault="00E77D73" w:rsidP="009659FD">
            <w:pPr>
              <w:pStyle w:val="Tabellentext"/>
              <w:rPr>
                <w:lang w:val="en-GB"/>
              </w:rPr>
            </w:pPr>
          </w:p>
        </w:tc>
        <w:tc>
          <w:tcPr>
            <w:tcW w:w="2835" w:type="dxa"/>
          </w:tcPr>
          <w:p w14:paraId="118857C6" w14:textId="77777777" w:rsidR="00E77D73" w:rsidRPr="00F42061" w:rsidRDefault="00E77D73" w:rsidP="009659FD">
            <w:pPr>
              <w:pStyle w:val="Tabellentext"/>
              <w:rPr>
                <w:lang w:val="en-GB"/>
              </w:rPr>
            </w:pPr>
          </w:p>
        </w:tc>
      </w:tr>
      <w:tr w:rsidR="00E77D73" w:rsidRPr="00F42061" w14:paraId="53D089E2" w14:textId="77777777">
        <w:tc>
          <w:tcPr>
            <w:tcW w:w="2383" w:type="dxa"/>
            <w:shd w:val="pct10" w:color="auto" w:fill="auto"/>
          </w:tcPr>
          <w:p w14:paraId="1A3B29F0" w14:textId="77777777" w:rsidR="00E77D73" w:rsidRPr="00F42061" w:rsidRDefault="00E77D73" w:rsidP="009659FD">
            <w:pPr>
              <w:pStyle w:val="Tabellentext"/>
              <w:rPr>
                <w:lang w:val="en-GB"/>
              </w:rPr>
            </w:pPr>
          </w:p>
        </w:tc>
        <w:tc>
          <w:tcPr>
            <w:tcW w:w="4138" w:type="dxa"/>
          </w:tcPr>
          <w:p w14:paraId="6AC49368" w14:textId="77777777" w:rsidR="00E77D73" w:rsidRPr="00F42061" w:rsidRDefault="00E77D73" w:rsidP="009659FD">
            <w:pPr>
              <w:pStyle w:val="Tabellentext"/>
              <w:rPr>
                <w:lang w:val="en-GB"/>
              </w:rPr>
            </w:pPr>
          </w:p>
        </w:tc>
        <w:tc>
          <w:tcPr>
            <w:tcW w:w="2835" w:type="dxa"/>
          </w:tcPr>
          <w:p w14:paraId="1257F7F7" w14:textId="77777777" w:rsidR="00E77D73" w:rsidRPr="00F42061" w:rsidRDefault="00E77D73" w:rsidP="009659FD">
            <w:pPr>
              <w:pStyle w:val="Tabellentext"/>
              <w:rPr>
                <w:lang w:val="en-GB"/>
              </w:rPr>
            </w:pPr>
          </w:p>
        </w:tc>
      </w:tr>
      <w:tr w:rsidR="00E77D73" w:rsidRPr="00F42061" w14:paraId="731ECE92" w14:textId="77777777">
        <w:tc>
          <w:tcPr>
            <w:tcW w:w="2383" w:type="dxa"/>
            <w:shd w:val="pct10" w:color="auto" w:fill="auto"/>
          </w:tcPr>
          <w:p w14:paraId="02468410" w14:textId="77777777" w:rsidR="00E77D73" w:rsidRPr="00F42061" w:rsidRDefault="00E77D73" w:rsidP="009659FD">
            <w:pPr>
              <w:pStyle w:val="Tabellentext"/>
              <w:rPr>
                <w:lang w:val="en-GB"/>
              </w:rPr>
            </w:pPr>
          </w:p>
        </w:tc>
        <w:tc>
          <w:tcPr>
            <w:tcW w:w="4138" w:type="dxa"/>
          </w:tcPr>
          <w:p w14:paraId="66450EEF" w14:textId="77777777" w:rsidR="00E77D73" w:rsidRPr="00F42061" w:rsidRDefault="00E77D73" w:rsidP="009659FD">
            <w:pPr>
              <w:pStyle w:val="Tabellentext"/>
              <w:rPr>
                <w:lang w:val="en-GB"/>
              </w:rPr>
            </w:pPr>
          </w:p>
        </w:tc>
        <w:tc>
          <w:tcPr>
            <w:tcW w:w="2835" w:type="dxa"/>
          </w:tcPr>
          <w:p w14:paraId="025ADEB7" w14:textId="77777777" w:rsidR="00E77D73" w:rsidRPr="00F42061" w:rsidRDefault="00E77D73" w:rsidP="009659FD">
            <w:pPr>
              <w:pStyle w:val="Tabellentext"/>
              <w:rPr>
                <w:lang w:val="en-GB"/>
              </w:rPr>
            </w:pPr>
          </w:p>
        </w:tc>
      </w:tr>
    </w:tbl>
    <w:p w14:paraId="7FE7AACD" w14:textId="77777777" w:rsidR="00E77D73" w:rsidRPr="00F42061" w:rsidRDefault="00E77D73" w:rsidP="00E77D73">
      <w:pPr>
        <w:rPr>
          <w:lang w:val="en-GB"/>
        </w:rPr>
      </w:pPr>
    </w:p>
    <w:p w14:paraId="759083AA" w14:textId="77777777" w:rsidR="00602D64" w:rsidRPr="00F42061" w:rsidRDefault="00602D64" w:rsidP="00E77D73">
      <w:pPr>
        <w:rPr>
          <w:lang w:val="en-GB"/>
        </w:rPr>
      </w:pPr>
    </w:p>
    <w:p w14:paraId="44180113" w14:textId="77777777" w:rsidR="00602D64" w:rsidRPr="00F42061" w:rsidRDefault="00602D64" w:rsidP="00E77D73">
      <w:pPr>
        <w:rPr>
          <w:lang w:val="en-GB"/>
        </w:rPr>
      </w:pPr>
    </w:p>
    <w:p w14:paraId="67EE1A87" w14:textId="77777777" w:rsidR="00602D64" w:rsidRPr="00F42061" w:rsidRDefault="00602D64" w:rsidP="00E77D73">
      <w:pPr>
        <w:rPr>
          <w:lang w:val="en-GB"/>
        </w:rPr>
      </w:pPr>
    </w:p>
    <w:p w14:paraId="347CAB13" w14:textId="77777777" w:rsidR="00602D64" w:rsidRPr="00F42061" w:rsidRDefault="00602D64" w:rsidP="00E77D73">
      <w:pPr>
        <w:rPr>
          <w:lang w:val="en-GB"/>
        </w:rPr>
      </w:pPr>
    </w:p>
    <w:p w14:paraId="2DBBBF4F" w14:textId="77777777" w:rsidR="00602D64" w:rsidRPr="00F42061" w:rsidRDefault="00602D64" w:rsidP="00E77D73">
      <w:pPr>
        <w:rPr>
          <w:lang w:val="en-GB"/>
        </w:rPr>
      </w:pPr>
    </w:p>
    <w:p w14:paraId="16A71783" w14:textId="77777777" w:rsidR="00602D64" w:rsidRPr="00F42061" w:rsidRDefault="00602D64" w:rsidP="00E77D73">
      <w:pPr>
        <w:rPr>
          <w:lang w:val="en-GB"/>
        </w:rPr>
      </w:pPr>
    </w:p>
    <w:p w14:paraId="233DBFF4" w14:textId="77777777" w:rsidR="00602D64" w:rsidRPr="00F42061" w:rsidRDefault="00602D64" w:rsidP="00E77D73">
      <w:pPr>
        <w:rPr>
          <w:lang w:val="en-GB"/>
        </w:rPr>
      </w:pPr>
    </w:p>
    <w:p w14:paraId="12F9B26F" w14:textId="77777777" w:rsidR="00602D64" w:rsidRPr="00F42061" w:rsidRDefault="00602D64" w:rsidP="00E77D73">
      <w:pPr>
        <w:rPr>
          <w:lang w:val="en-GB"/>
        </w:rPr>
      </w:pPr>
    </w:p>
    <w:p w14:paraId="103F080C" w14:textId="77777777" w:rsidR="00602D64" w:rsidRPr="00F42061" w:rsidRDefault="00602D64" w:rsidP="00E77D73">
      <w:pPr>
        <w:rPr>
          <w:lang w:val="en-GB"/>
        </w:rPr>
      </w:pPr>
    </w:p>
    <w:p w14:paraId="5D245EEB" w14:textId="77777777" w:rsidR="00602D64" w:rsidRPr="00F42061" w:rsidRDefault="00602D64" w:rsidP="00E77D73">
      <w:pPr>
        <w:rPr>
          <w:lang w:val="en-GB"/>
        </w:rPr>
      </w:pPr>
    </w:p>
    <w:p w14:paraId="575A3DCD" w14:textId="77777777"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14:paraId="3C01D8E9" w14:textId="77777777" w:rsidR="00BB7853" w:rsidRPr="00F42061" w:rsidRDefault="00BB7853" w:rsidP="00602D64">
      <w:pPr>
        <w:tabs>
          <w:tab w:val="left" w:pos="4111"/>
        </w:tabs>
        <w:ind w:left="3402"/>
        <w:rPr>
          <w:lang w:val="en-GB"/>
        </w:rPr>
      </w:pPr>
    </w:p>
    <w:p w14:paraId="2DEB2AA7" w14:textId="77777777" w:rsidR="00BB7853" w:rsidRPr="00F42061" w:rsidRDefault="00BB7853" w:rsidP="00602D64">
      <w:pPr>
        <w:tabs>
          <w:tab w:val="left" w:pos="4111"/>
        </w:tabs>
        <w:ind w:left="3402"/>
        <w:rPr>
          <w:lang w:val="en-GB"/>
        </w:rPr>
      </w:pPr>
    </w:p>
    <w:p w14:paraId="31D01180" w14:textId="77777777" w:rsidR="00BB7853" w:rsidRPr="00F42061" w:rsidRDefault="00BB7853" w:rsidP="00BB7853">
      <w:pPr>
        <w:tabs>
          <w:tab w:val="left" w:pos="4111"/>
        </w:tabs>
        <w:rPr>
          <w:lang w:val="en-GB"/>
        </w:rPr>
      </w:pPr>
    </w:p>
    <w:p w14:paraId="163C2442" w14:textId="77777777"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14:paraId="1C47B9C4" w14:textId="77777777" w:rsidR="00BB7853" w:rsidRPr="00F42061" w:rsidRDefault="00BB7853" w:rsidP="00BB7853">
      <w:pPr>
        <w:pStyle w:val="Textkrper"/>
        <w:rPr>
          <w:lang w:val="en-GB"/>
        </w:rPr>
      </w:pPr>
    </w:p>
    <w:p w14:paraId="06AE5A1D" w14:textId="77777777" w:rsidR="002C7B4C" w:rsidRDefault="001627E2">
      <w:pPr>
        <w:pStyle w:val="Verzeichnis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4628453" w:history="1">
        <w:r w:rsidR="002C7B4C" w:rsidRPr="00815D45">
          <w:rPr>
            <w:rStyle w:val="Link"/>
            <w:noProof/>
            <w:lang w:val="en-GB"/>
          </w:rPr>
          <w:t>Charge measurements CAB300</w:t>
        </w:r>
        <w:r w:rsidR="002C7B4C">
          <w:rPr>
            <w:noProof/>
            <w:webHidden/>
          </w:rPr>
          <w:tab/>
        </w:r>
        <w:r w:rsidR="002C7B4C">
          <w:rPr>
            <w:noProof/>
            <w:webHidden/>
          </w:rPr>
          <w:fldChar w:fldCharType="begin"/>
        </w:r>
        <w:r w:rsidR="002C7B4C">
          <w:rPr>
            <w:noProof/>
            <w:webHidden/>
          </w:rPr>
          <w:instrText xml:space="preserve"> PAGEREF _Toc374628453 \h </w:instrText>
        </w:r>
        <w:r w:rsidR="002C7B4C">
          <w:rPr>
            <w:noProof/>
            <w:webHidden/>
          </w:rPr>
        </w:r>
        <w:r w:rsidR="002C7B4C">
          <w:rPr>
            <w:noProof/>
            <w:webHidden/>
          </w:rPr>
          <w:fldChar w:fldCharType="separate"/>
        </w:r>
        <w:r w:rsidR="002C7B4C">
          <w:rPr>
            <w:noProof/>
            <w:webHidden/>
          </w:rPr>
          <w:t>1</w:t>
        </w:r>
        <w:r w:rsidR="002C7B4C">
          <w:rPr>
            <w:noProof/>
            <w:webHidden/>
          </w:rPr>
          <w:fldChar w:fldCharType="end"/>
        </w:r>
      </w:hyperlink>
    </w:p>
    <w:p w14:paraId="69C3D011" w14:textId="77777777" w:rsidR="002C7B4C" w:rsidRDefault="00F90162">
      <w:pPr>
        <w:pStyle w:val="Verzeichnis1"/>
        <w:tabs>
          <w:tab w:val="left" w:pos="400"/>
          <w:tab w:val="right" w:pos="9339"/>
        </w:tabs>
        <w:rPr>
          <w:rFonts w:eastAsiaTheme="minorEastAsia" w:cstheme="minorBidi"/>
          <w:b w:val="0"/>
          <w:bCs w:val="0"/>
          <w:caps w:val="0"/>
          <w:noProof/>
          <w:szCs w:val="22"/>
          <w:lang w:eastAsia="de-CH"/>
        </w:rPr>
      </w:pPr>
      <w:hyperlink w:anchor="_Toc374628454" w:history="1">
        <w:r w:rsidR="002C7B4C" w:rsidRPr="00815D45">
          <w:rPr>
            <w:rStyle w:val="Link"/>
            <w:noProof/>
            <w:lang w:val="en-GB"/>
          </w:rPr>
          <w:t>1</w:t>
        </w:r>
        <w:r w:rsidR="002C7B4C">
          <w:rPr>
            <w:rFonts w:eastAsiaTheme="minorEastAsia" w:cstheme="minorBidi"/>
            <w:b w:val="0"/>
            <w:bCs w:val="0"/>
            <w:caps w:val="0"/>
            <w:noProof/>
            <w:szCs w:val="22"/>
            <w:lang w:eastAsia="de-CH"/>
          </w:rPr>
          <w:tab/>
        </w:r>
        <w:r w:rsidR="002C7B4C" w:rsidRPr="00815D45">
          <w:rPr>
            <w:rStyle w:val="Link"/>
            <w:noProof/>
            <w:lang w:val="en-GB"/>
          </w:rPr>
          <w:t>History of Changes</w:t>
        </w:r>
        <w:r w:rsidR="002C7B4C">
          <w:rPr>
            <w:noProof/>
            <w:webHidden/>
          </w:rPr>
          <w:tab/>
        </w:r>
        <w:r w:rsidR="002C7B4C">
          <w:rPr>
            <w:noProof/>
            <w:webHidden/>
          </w:rPr>
          <w:fldChar w:fldCharType="begin"/>
        </w:r>
        <w:r w:rsidR="002C7B4C">
          <w:rPr>
            <w:noProof/>
            <w:webHidden/>
          </w:rPr>
          <w:instrText xml:space="preserve"> PAGEREF _Toc374628454 \h </w:instrText>
        </w:r>
        <w:r w:rsidR="002C7B4C">
          <w:rPr>
            <w:noProof/>
            <w:webHidden/>
          </w:rPr>
        </w:r>
        <w:r w:rsidR="002C7B4C">
          <w:rPr>
            <w:noProof/>
            <w:webHidden/>
          </w:rPr>
          <w:fldChar w:fldCharType="separate"/>
        </w:r>
        <w:r w:rsidR="002C7B4C">
          <w:rPr>
            <w:noProof/>
            <w:webHidden/>
          </w:rPr>
          <w:t>3</w:t>
        </w:r>
        <w:r w:rsidR="002C7B4C">
          <w:rPr>
            <w:noProof/>
            <w:webHidden/>
          </w:rPr>
          <w:fldChar w:fldCharType="end"/>
        </w:r>
      </w:hyperlink>
    </w:p>
    <w:p w14:paraId="18120B99" w14:textId="77777777" w:rsidR="002C7B4C" w:rsidRDefault="00F90162">
      <w:pPr>
        <w:pStyle w:val="Verzeichnis1"/>
        <w:tabs>
          <w:tab w:val="left" w:pos="400"/>
          <w:tab w:val="right" w:pos="9339"/>
        </w:tabs>
        <w:rPr>
          <w:rFonts w:eastAsiaTheme="minorEastAsia" w:cstheme="minorBidi"/>
          <w:b w:val="0"/>
          <w:bCs w:val="0"/>
          <w:caps w:val="0"/>
          <w:noProof/>
          <w:szCs w:val="22"/>
          <w:lang w:eastAsia="de-CH"/>
        </w:rPr>
      </w:pPr>
      <w:hyperlink w:anchor="_Toc374628455" w:history="1">
        <w:r w:rsidR="002C7B4C" w:rsidRPr="00815D45">
          <w:rPr>
            <w:rStyle w:val="Link"/>
            <w:noProof/>
            <w:lang w:val="en-GB"/>
          </w:rPr>
          <w:t>2</w:t>
        </w:r>
        <w:r w:rsidR="002C7B4C">
          <w:rPr>
            <w:rFonts w:eastAsiaTheme="minorEastAsia" w:cstheme="minorBidi"/>
            <w:b w:val="0"/>
            <w:bCs w:val="0"/>
            <w:caps w:val="0"/>
            <w:noProof/>
            <w:szCs w:val="22"/>
            <w:lang w:eastAsia="de-CH"/>
          </w:rPr>
          <w:tab/>
        </w:r>
        <w:r w:rsidR="002C7B4C" w:rsidRPr="00815D45">
          <w:rPr>
            <w:rStyle w:val="Link"/>
            <w:noProof/>
            <w:lang w:val="en-GB"/>
          </w:rPr>
          <w:t>Introduction</w:t>
        </w:r>
        <w:r w:rsidR="002C7B4C">
          <w:rPr>
            <w:noProof/>
            <w:webHidden/>
          </w:rPr>
          <w:tab/>
        </w:r>
        <w:r w:rsidR="002C7B4C">
          <w:rPr>
            <w:noProof/>
            <w:webHidden/>
          </w:rPr>
          <w:fldChar w:fldCharType="begin"/>
        </w:r>
        <w:r w:rsidR="002C7B4C">
          <w:rPr>
            <w:noProof/>
            <w:webHidden/>
          </w:rPr>
          <w:instrText xml:space="preserve"> PAGEREF _Toc374628455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14:paraId="0753A3E2"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56" w:history="1">
        <w:r w:rsidR="002C7B4C" w:rsidRPr="00815D45">
          <w:rPr>
            <w:rStyle w:val="Link"/>
            <w:noProof/>
            <w:lang w:val="en-GB"/>
          </w:rPr>
          <w:t>2.1</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Terms, Definitions und Abbreviation</w:t>
        </w:r>
        <w:r w:rsidR="002C7B4C">
          <w:rPr>
            <w:noProof/>
            <w:webHidden/>
          </w:rPr>
          <w:tab/>
        </w:r>
        <w:r w:rsidR="002C7B4C">
          <w:rPr>
            <w:noProof/>
            <w:webHidden/>
          </w:rPr>
          <w:fldChar w:fldCharType="begin"/>
        </w:r>
        <w:r w:rsidR="002C7B4C">
          <w:rPr>
            <w:noProof/>
            <w:webHidden/>
          </w:rPr>
          <w:instrText xml:space="preserve"> PAGEREF _Toc374628456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14:paraId="2EC2CA87"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57" w:history="1">
        <w:r w:rsidR="002C7B4C" w:rsidRPr="00815D45">
          <w:rPr>
            <w:rStyle w:val="Link"/>
            <w:noProof/>
            <w:lang w:val="en-GB"/>
          </w:rPr>
          <w:t>2.2</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Related Documents</w:t>
        </w:r>
        <w:r w:rsidR="002C7B4C">
          <w:rPr>
            <w:noProof/>
            <w:webHidden/>
          </w:rPr>
          <w:tab/>
        </w:r>
        <w:r w:rsidR="002C7B4C">
          <w:rPr>
            <w:noProof/>
            <w:webHidden/>
          </w:rPr>
          <w:fldChar w:fldCharType="begin"/>
        </w:r>
        <w:r w:rsidR="002C7B4C">
          <w:rPr>
            <w:noProof/>
            <w:webHidden/>
          </w:rPr>
          <w:instrText xml:space="preserve"> PAGEREF _Toc374628457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14:paraId="01E06414" w14:textId="77777777" w:rsidR="002C7B4C" w:rsidRDefault="00F90162">
      <w:pPr>
        <w:pStyle w:val="Verzeichnis1"/>
        <w:tabs>
          <w:tab w:val="left" w:pos="400"/>
          <w:tab w:val="right" w:pos="9339"/>
        </w:tabs>
        <w:rPr>
          <w:rFonts w:eastAsiaTheme="minorEastAsia" w:cstheme="minorBidi"/>
          <w:b w:val="0"/>
          <w:bCs w:val="0"/>
          <w:caps w:val="0"/>
          <w:noProof/>
          <w:szCs w:val="22"/>
          <w:lang w:eastAsia="de-CH"/>
        </w:rPr>
      </w:pPr>
      <w:hyperlink w:anchor="_Toc374628458" w:history="1">
        <w:r w:rsidR="002C7B4C" w:rsidRPr="00815D45">
          <w:rPr>
            <w:rStyle w:val="Link"/>
            <w:noProof/>
            <w:lang w:val="en-GB"/>
          </w:rPr>
          <w:t>3</w:t>
        </w:r>
        <w:r w:rsidR="002C7B4C">
          <w:rPr>
            <w:rFonts w:eastAsiaTheme="minorEastAsia" w:cstheme="minorBidi"/>
            <w:b w:val="0"/>
            <w:bCs w:val="0"/>
            <w:caps w:val="0"/>
            <w:noProof/>
            <w:szCs w:val="22"/>
            <w:lang w:eastAsia="de-CH"/>
          </w:rPr>
          <w:tab/>
        </w:r>
        <w:r w:rsidR="002C7B4C" w:rsidRPr="00815D45">
          <w:rPr>
            <w:rStyle w:val="Link"/>
            <w:noProof/>
            <w:lang w:val="en-GB"/>
          </w:rPr>
          <w:t>Global project description</w:t>
        </w:r>
        <w:r w:rsidR="002C7B4C">
          <w:rPr>
            <w:noProof/>
            <w:webHidden/>
          </w:rPr>
          <w:tab/>
        </w:r>
        <w:r w:rsidR="002C7B4C">
          <w:rPr>
            <w:noProof/>
            <w:webHidden/>
          </w:rPr>
          <w:fldChar w:fldCharType="begin"/>
        </w:r>
        <w:r w:rsidR="002C7B4C">
          <w:rPr>
            <w:noProof/>
            <w:webHidden/>
          </w:rPr>
          <w:instrText xml:space="preserve"> PAGEREF _Toc374628458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186C0E3D"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59" w:history="1">
        <w:r w:rsidR="002C7B4C" w:rsidRPr="00815D45">
          <w:rPr>
            <w:rStyle w:val="Link"/>
            <w:noProof/>
            <w:lang w:val="en-GB"/>
          </w:rPr>
          <w:t>3.1</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Introduction</w:t>
        </w:r>
        <w:r w:rsidR="002C7B4C">
          <w:rPr>
            <w:noProof/>
            <w:webHidden/>
          </w:rPr>
          <w:tab/>
        </w:r>
        <w:r w:rsidR="002C7B4C">
          <w:rPr>
            <w:noProof/>
            <w:webHidden/>
          </w:rPr>
          <w:fldChar w:fldCharType="begin"/>
        </w:r>
        <w:r w:rsidR="002C7B4C">
          <w:rPr>
            <w:noProof/>
            <w:webHidden/>
          </w:rPr>
          <w:instrText xml:space="preserve"> PAGEREF _Toc374628459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046AEBC5"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60" w:history="1">
        <w:r w:rsidR="002C7B4C" w:rsidRPr="00815D45">
          <w:rPr>
            <w:rStyle w:val="Link"/>
            <w:noProof/>
            <w:lang w:val="en-GB"/>
          </w:rPr>
          <w:t>3.2</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System Overview</w:t>
        </w:r>
        <w:r w:rsidR="002C7B4C">
          <w:rPr>
            <w:noProof/>
            <w:webHidden/>
          </w:rPr>
          <w:tab/>
        </w:r>
        <w:r w:rsidR="002C7B4C">
          <w:rPr>
            <w:noProof/>
            <w:webHidden/>
          </w:rPr>
          <w:fldChar w:fldCharType="begin"/>
        </w:r>
        <w:r w:rsidR="002C7B4C">
          <w:rPr>
            <w:noProof/>
            <w:webHidden/>
          </w:rPr>
          <w:instrText xml:space="preserve"> PAGEREF _Toc374628460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14E39220"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61" w:history="1">
        <w:r w:rsidR="002C7B4C" w:rsidRPr="00815D45">
          <w:rPr>
            <w:rStyle w:val="Link"/>
            <w:noProof/>
            <w:lang w:val="en-GB"/>
          </w:rPr>
          <w:t>3.3</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Supported sensors and suggested interfaces</w:t>
        </w:r>
        <w:r w:rsidR="002C7B4C">
          <w:rPr>
            <w:noProof/>
            <w:webHidden/>
          </w:rPr>
          <w:tab/>
        </w:r>
        <w:r w:rsidR="002C7B4C">
          <w:rPr>
            <w:noProof/>
            <w:webHidden/>
          </w:rPr>
          <w:fldChar w:fldCharType="begin"/>
        </w:r>
        <w:r w:rsidR="002C7B4C">
          <w:rPr>
            <w:noProof/>
            <w:webHidden/>
          </w:rPr>
          <w:instrText xml:space="preserve"> PAGEREF _Toc374628461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796999E2"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2" w:history="1">
        <w:r w:rsidR="002C7B4C" w:rsidRPr="00815D45">
          <w:rPr>
            <w:rStyle w:val="Link"/>
            <w:noProof/>
            <w:lang w:val="en-GB"/>
          </w:rPr>
          <w:t>3.3.1</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Analogue: Agilent multimeter</w:t>
        </w:r>
        <w:r w:rsidR="002C7B4C">
          <w:rPr>
            <w:noProof/>
            <w:webHidden/>
          </w:rPr>
          <w:tab/>
        </w:r>
        <w:r w:rsidR="002C7B4C">
          <w:rPr>
            <w:noProof/>
            <w:webHidden/>
          </w:rPr>
          <w:fldChar w:fldCharType="begin"/>
        </w:r>
        <w:r w:rsidR="002C7B4C">
          <w:rPr>
            <w:noProof/>
            <w:webHidden/>
          </w:rPr>
          <w:instrText xml:space="preserve"> PAGEREF _Toc374628462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63415F25"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3" w:history="1">
        <w:r w:rsidR="002C7B4C" w:rsidRPr="00815D45">
          <w:rPr>
            <w:rStyle w:val="Link"/>
            <w:noProof/>
            <w:lang w:val="en-GB"/>
          </w:rPr>
          <w:t>3.3.2</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CAN: NI Series 2: CAN-PCMCIA-Adapter</w:t>
        </w:r>
        <w:r w:rsidR="002C7B4C">
          <w:rPr>
            <w:noProof/>
            <w:webHidden/>
          </w:rPr>
          <w:tab/>
        </w:r>
        <w:r w:rsidR="002C7B4C">
          <w:rPr>
            <w:noProof/>
            <w:webHidden/>
          </w:rPr>
          <w:fldChar w:fldCharType="begin"/>
        </w:r>
        <w:r w:rsidR="002C7B4C">
          <w:rPr>
            <w:noProof/>
            <w:webHidden/>
          </w:rPr>
          <w:instrText xml:space="preserve"> PAGEREF _Toc374628463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5DEC0BF2"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4" w:history="1">
        <w:r w:rsidR="002C7B4C" w:rsidRPr="00815D45">
          <w:rPr>
            <w:rStyle w:val="Link"/>
            <w:noProof/>
            <w:lang w:val="en-GB"/>
          </w:rPr>
          <w:t>3.3.3</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PWM: LeCroy 620Zi Oscillscope</w:t>
        </w:r>
        <w:r w:rsidR="002C7B4C">
          <w:rPr>
            <w:noProof/>
            <w:webHidden/>
          </w:rPr>
          <w:tab/>
        </w:r>
        <w:r w:rsidR="002C7B4C">
          <w:rPr>
            <w:noProof/>
            <w:webHidden/>
          </w:rPr>
          <w:fldChar w:fldCharType="begin"/>
        </w:r>
        <w:r w:rsidR="002C7B4C">
          <w:rPr>
            <w:noProof/>
            <w:webHidden/>
          </w:rPr>
          <w:instrText xml:space="preserve"> PAGEREF _Toc374628464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43932645"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5" w:history="1">
        <w:r w:rsidR="002C7B4C" w:rsidRPr="00815D45">
          <w:rPr>
            <w:rStyle w:val="Link"/>
            <w:noProof/>
            <w:lang w:val="en-GB"/>
          </w:rPr>
          <w:t>3.3.4</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LIN</w:t>
        </w:r>
        <w:r w:rsidR="002C7B4C">
          <w:rPr>
            <w:noProof/>
            <w:webHidden/>
          </w:rPr>
          <w:tab/>
        </w:r>
        <w:r w:rsidR="002C7B4C">
          <w:rPr>
            <w:noProof/>
            <w:webHidden/>
          </w:rPr>
          <w:fldChar w:fldCharType="begin"/>
        </w:r>
        <w:r w:rsidR="002C7B4C">
          <w:rPr>
            <w:noProof/>
            <w:webHidden/>
          </w:rPr>
          <w:instrText xml:space="preserve"> PAGEREF _Toc374628465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14:paraId="7F2FF95B"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66" w:history="1">
        <w:r w:rsidR="002C7B4C" w:rsidRPr="00815D45">
          <w:rPr>
            <w:rStyle w:val="Link"/>
            <w:noProof/>
            <w:lang w:val="en-GB"/>
          </w:rPr>
          <w:t>3.4</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Precisions and resolutions</w:t>
        </w:r>
        <w:r w:rsidR="002C7B4C">
          <w:rPr>
            <w:noProof/>
            <w:webHidden/>
          </w:rPr>
          <w:tab/>
        </w:r>
        <w:r w:rsidR="002C7B4C">
          <w:rPr>
            <w:noProof/>
            <w:webHidden/>
          </w:rPr>
          <w:fldChar w:fldCharType="begin"/>
        </w:r>
        <w:r w:rsidR="002C7B4C">
          <w:rPr>
            <w:noProof/>
            <w:webHidden/>
          </w:rPr>
          <w:instrText xml:space="preserve"> PAGEREF _Toc374628466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14:paraId="6E7E2585"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7" w:history="1">
        <w:r w:rsidR="002C7B4C" w:rsidRPr="00815D45">
          <w:rPr>
            <w:rStyle w:val="Link"/>
            <w:noProof/>
            <w:lang w:val="en-GB"/>
          </w:rPr>
          <w:t>3.4.1</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Current to be measured</w:t>
        </w:r>
        <w:r w:rsidR="002C7B4C">
          <w:rPr>
            <w:noProof/>
            <w:webHidden/>
          </w:rPr>
          <w:tab/>
        </w:r>
        <w:r w:rsidR="002C7B4C">
          <w:rPr>
            <w:noProof/>
            <w:webHidden/>
          </w:rPr>
          <w:fldChar w:fldCharType="begin"/>
        </w:r>
        <w:r w:rsidR="002C7B4C">
          <w:rPr>
            <w:noProof/>
            <w:webHidden/>
          </w:rPr>
          <w:instrText xml:space="preserve"> PAGEREF _Toc374628467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14:paraId="78725D1E"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8" w:history="1">
        <w:r w:rsidR="002C7B4C" w:rsidRPr="00815D45">
          <w:rPr>
            <w:rStyle w:val="Link"/>
            <w:noProof/>
            <w:lang w:val="en-GB"/>
          </w:rPr>
          <w:t>3.4.2</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Precision resistor</w:t>
        </w:r>
        <w:r w:rsidR="002C7B4C">
          <w:rPr>
            <w:noProof/>
            <w:webHidden/>
          </w:rPr>
          <w:tab/>
        </w:r>
        <w:r w:rsidR="002C7B4C">
          <w:rPr>
            <w:noProof/>
            <w:webHidden/>
          </w:rPr>
          <w:fldChar w:fldCharType="begin"/>
        </w:r>
        <w:r w:rsidR="002C7B4C">
          <w:rPr>
            <w:noProof/>
            <w:webHidden/>
          </w:rPr>
          <w:instrText xml:space="preserve"> PAGEREF _Toc374628468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14:paraId="566B4733"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69" w:history="1">
        <w:r w:rsidR="002C7B4C" w:rsidRPr="00815D45">
          <w:rPr>
            <w:rStyle w:val="Link"/>
            <w:noProof/>
            <w:lang w:val="en-GB"/>
          </w:rPr>
          <w:t>3.4.3</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Multimeter specifications</w:t>
        </w:r>
        <w:r w:rsidR="002C7B4C">
          <w:rPr>
            <w:noProof/>
            <w:webHidden/>
          </w:rPr>
          <w:tab/>
        </w:r>
        <w:r w:rsidR="002C7B4C">
          <w:rPr>
            <w:noProof/>
            <w:webHidden/>
          </w:rPr>
          <w:fldChar w:fldCharType="begin"/>
        </w:r>
        <w:r w:rsidR="002C7B4C">
          <w:rPr>
            <w:noProof/>
            <w:webHidden/>
          </w:rPr>
          <w:instrText xml:space="preserve"> PAGEREF _Toc374628469 \h </w:instrText>
        </w:r>
        <w:r w:rsidR="002C7B4C">
          <w:rPr>
            <w:noProof/>
            <w:webHidden/>
          </w:rPr>
        </w:r>
        <w:r w:rsidR="002C7B4C">
          <w:rPr>
            <w:noProof/>
            <w:webHidden/>
          </w:rPr>
          <w:fldChar w:fldCharType="separate"/>
        </w:r>
        <w:r w:rsidR="002C7B4C">
          <w:rPr>
            <w:noProof/>
            <w:webHidden/>
          </w:rPr>
          <w:t>7</w:t>
        </w:r>
        <w:r w:rsidR="002C7B4C">
          <w:rPr>
            <w:noProof/>
            <w:webHidden/>
          </w:rPr>
          <w:fldChar w:fldCharType="end"/>
        </w:r>
      </w:hyperlink>
    </w:p>
    <w:p w14:paraId="6C9760BE"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0" w:history="1">
        <w:r w:rsidR="002C7B4C" w:rsidRPr="00815D45">
          <w:rPr>
            <w:rStyle w:val="Link"/>
            <w:noProof/>
            <w:lang w:val="en-GB"/>
          </w:rPr>
          <w:t>3.4.4</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Requirements for sensors with voltage output</w:t>
        </w:r>
        <w:r w:rsidR="002C7B4C">
          <w:rPr>
            <w:noProof/>
            <w:webHidden/>
          </w:rPr>
          <w:tab/>
        </w:r>
        <w:r w:rsidR="002C7B4C">
          <w:rPr>
            <w:noProof/>
            <w:webHidden/>
          </w:rPr>
          <w:fldChar w:fldCharType="begin"/>
        </w:r>
        <w:r w:rsidR="002C7B4C">
          <w:rPr>
            <w:noProof/>
            <w:webHidden/>
          </w:rPr>
          <w:instrText xml:space="preserve"> PAGEREF _Toc374628470 \h </w:instrText>
        </w:r>
        <w:r w:rsidR="002C7B4C">
          <w:rPr>
            <w:noProof/>
            <w:webHidden/>
          </w:rPr>
        </w:r>
        <w:r w:rsidR="002C7B4C">
          <w:rPr>
            <w:noProof/>
            <w:webHidden/>
          </w:rPr>
          <w:fldChar w:fldCharType="separate"/>
        </w:r>
        <w:r w:rsidR="002C7B4C">
          <w:rPr>
            <w:noProof/>
            <w:webHidden/>
          </w:rPr>
          <w:t>7</w:t>
        </w:r>
        <w:r w:rsidR="002C7B4C">
          <w:rPr>
            <w:noProof/>
            <w:webHidden/>
          </w:rPr>
          <w:fldChar w:fldCharType="end"/>
        </w:r>
      </w:hyperlink>
    </w:p>
    <w:p w14:paraId="06674479"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1" w:history="1">
        <w:r w:rsidR="002C7B4C" w:rsidRPr="00815D45">
          <w:rPr>
            <w:rStyle w:val="Link"/>
            <w:noProof/>
            <w:lang w:val="en-GB"/>
          </w:rPr>
          <w:t>3.4.5</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Requirements for reference sensor measuring</w:t>
        </w:r>
        <w:r w:rsidR="002C7B4C">
          <w:rPr>
            <w:noProof/>
            <w:webHidden/>
          </w:rPr>
          <w:tab/>
        </w:r>
        <w:r w:rsidR="002C7B4C">
          <w:rPr>
            <w:noProof/>
            <w:webHidden/>
          </w:rPr>
          <w:fldChar w:fldCharType="begin"/>
        </w:r>
        <w:r w:rsidR="002C7B4C">
          <w:rPr>
            <w:noProof/>
            <w:webHidden/>
          </w:rPr>
          <w:instrText xml:space="preserve"> PAGEREF _Toc374628471 \h </w:instrText>
        </w:r>
        <w:r w:rsidR="002C7B4C">
          <w:rPr>
            <w:noProof/>
            <w:webHidden/>
          </w:rPr>
        </w:r>
        <w:r w:rsidR="002C7B4C">
          <w:rPr>
            <w:noProof/>
            <w:webHidden/>
          </w:rPr>
          <w:fldChar w:fldCharType="separate"/>
        </w:r>
        <w:r w:rsidR="002C7B4C">
          <w:rPr>
            <w:noProof/>
            <w:webHidden/>
          </w:rPr>
          <w:t>8</w:t>
        </w:r>
        <w:r w:rsidR="002C7B4C">
          <w:rPr>
            <w:noProof/>
            <w:webHidden/>
          </w:rPr>
          <w:fldChar w:fldCharType="end"/>
        </w:r>
      </w:hyperlink>
    </w:p>
    <w:p w14:paraId="42BA9BB7"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72" w:history="1">
        <w:r w:rsidR="002C7B4C" w:rsidRPr="00815D45">
          <w:rPr>
            <w:rStyle w:val="Link"/>
            <w:noProof/>
            <w:lang w:val="en-GB"/>
          </w:rPr>
          <w:t>3.5</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Data rates</w:t>
        </w:r>
        <w:r w:rsidR="002C7B4C">
          <w:rPr>
            <w:noProof/>
            <w:webHidden/>
          </w:rPr>
          <w:tab/>
        </w:r>
        <w:r w:rsidR="002C7B4C">
          <w:rPr>
            <w:noProof/>
            <w:webHidden/>
          </w:rPr>
          <w:fldChar w:fldCharType="begin"/>
        </w:r>
        <w:r w:rsidR="002C7B4C">
          <w:rPr>
            <w:noProof/>
            <w:webHidden/>
          </w:rPr>
          <w:instrText xml:space="preserve"> PAGEREF _Toc374628472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14:paraId="0BF49972"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3" w:history="1">
        <w:r w:rsidR="002C7B4C" w:rsidRPr="00815D45">
          <w:rPr>
            <w:rStyle w:val="Link"/>
            <w:noProof/>
            <w:lang w:val="en-GB"/>
          </w:rPr>
          <w:t>3.5.1</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Current update rate</w:t>
        </w:r>
        <w:r w:rsidR="002C7B4C">
          <w:rPr>
            <w:noProof/>
            <w:webHidden/>
          </w:rPr>
          <w:tab/>
        </w:r>
        <w:r w:rsidR="002C7B4C">
          <w:rPr>
            <w:noProof/>
            <w:webHidden/>
          </w:rPr>
          <w:fldChar w:fldCharType="begin"/>
        </w:r>
        <w:r w:rsidR="002C7B4C">
          <w:rPr>
            <w:noProof/>
            <w:webHidden/>
          </w:rPr>
          <w:instrText xml:space="preserve"> PAGEREF _Toc374628473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14:paraId="41AF5559"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4" w:history="1">
        <w:r w:rsidR="002C7B4C" w:rsidRPr="00815D45">
          <w:rPr>
            <w:rStyle w:val="Link"/>
            <w:noProof/>
            <w:lang w:val="en-GB"/>
          </w:rPr>
          <w:t>3.5.2</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sampling error</w:t>
        </w:r>
        <w:r w:rsidR="002C7B4C">
          <w:rPr>
            <w:noProof/>
            <w:webHidden/>
          </w:rPr>
          <w:tab/>
        </w:r>
        <w:r w:rsidR="002C7B4C">
          <w:rPr>
            <w:noProof/>
            <w:webHidden/>
          </w:rPr>
          <w:fldChar w:fldCharType="begin"/>
        </w:r>
        <w:r w:rsidR="002C7B4C">
          <w:rPr>
            <w:noProof/>
            <w:webHidden/>
          </w:rPr>
          <w:instrText xml:space="preserve"> PAGEREF _Toc374628474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14:paraId="7E6A143D"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5" w:history="1">
        <w:r w:rsidR="002C7B4C" w:rsidRPr="00815D45">
          <w:rPr>
            <w:rStyle w:val="Link"/>
            <w:noProof/>
            <w:lang w:val="en-GB"/>
          </w:rPr>
          <w:t>3.5.3</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CAN acquisition rate</w:t>
        </w:r>
        <w:r w:rsidR="002C7B4C">
          <w:rPr>
            <w:noProof/>
            <w:webHidden/>
          </w:rPr>
          <w:tab/>
        </w:r>
        <w:r w:rsidR="002C7B4C">
          <w:rPr>
            <w:noProof/>
            <w:webHidden/>
          </w:rPr>
          <w:fldChar w:fldCharType="begin"/>
        </w:r>
        <w:r w:rsidR="002C7B4C">
          <w:rPr>
            <w:noProof/>
            <w:webHidden/>
          </w:rPr>
          <w:instrText xml:space="preserve"> PAGEREF _Toc374628475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14:paraId="4697715B"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6" w:history="1">
        <w:r w:rsidR="002C7B4C" w:rsidRPr="00815D45">
          <w:rPr>
            <w:rStyle w:val="Link"/>
            <w:noProof/>
            <w:lang w:val="en-GB"/>
          </w:rPr>
          <w:t>3.5.4</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Analogue acquisition rate</w:t>
        </w:r>
        <w:r w:rsidR="002C7B4C">
          <w:rPr>
            <w:noProof/>
            <w:webHidden/>
          </w:rPr>
          <w:tab/>
        </w:r>
        <w:r w:rsidR="002C7B4C">
          <w:rPr>
            <w:noProof/>
            <w:webHidden/>
          </w:rPr>
          <w:fldChar w:fldCharType="begin"/>
        </w:r>
        <w:r w:rsidR="002C7B4C">
          <w:rPr>
            <w:noProof/>
            <w:webHidden/>
          </w:rPr>
          <w:instrText xml:space="preserve"> PAGEREF _Toc374628476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14:paraId="3AE47A03" w14:textId="77777777" w:rsidR="002C7B4C" w:rsidRDefault="00F90162">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4628477" w:history="1">
        <w:r w:rsidR="002C7B4C" w:rsidRPr="00815D45">
          <w:rPr>
            <w:rStyle w:val="Link"/>
            <w:noProof/>
            <w:lang w:val="en-GB"/>
          </w:rPr>
          <w:t>3.5.5</w:t>
        </w:r>
        <w:r w:rsidR="002C7B4C">
          <w:rPr>
            <w:rFonts w:asciiTheme="minorHAnsi" w:eastAsiaTheme="minorEastAsia" w:hAnsiTheme="minorHAnsi" w:cstheme="minorBidi"/>
            <w:i w:val="0"/>
            <w:iCs w:val="0"/>
            <w:noProof/>
            <w:szCs w:val="22"/>
            <w:lang w:eastAsia="de-CH"/>
          </w:rPr>
          <w:tab/>
        </w:r>
        <w:r w:rsidR="002C7B4C" w:rsidRPr="00815D45">
          <w:rPr>
            <w:rStyle w:val="Link"/>
            <w:noProof/>
            <w:lang w:val="en-GB"/>
          </w:rPr>
          <w:t>PWM acquisition rate</w:t>
        </w:r>
        <w:r w:rsidR="002C7B4C">
          <w:rPr>
            <w:noProof/>
            <w:webHidden/>
          </w:rPr>
          <w:tab/>
        </w:r>
        <w:r w:rsidR="002C7B4C">
          <w:rPr>
            <w:noProof/>
            <w:webHidden/>
          </w:rPr>
          <w:fldChar w:fldCharType="begin"/>
        </w:r>
        <w:r w:rsidR="002C7B4C">
          <w:rPr>
            <w:noProof/>
            <w:webHidden/>
          </w:rPr>
          <w:instrText xml:space="preserve"> PAGEREF _Toc374628477 \h </w:instrText>
        </w:r>
        <w:r w:rsidR="002C7B4C">
          <w:rPr>
            <w:noProof/>
            <w:webHidden/>
          </w:rPr>
        </w:r>
        <w:r w:rsidR="002C7B4C">
          <w:rPr>
            <w:noProof/>
            <w:webHidden/>
          </w:rPr>
          <w:fldChar w:fldCharType="separate"/>
        </w:r>
        <w:r w:rsidR="002C7B4C">
          <w:rPr>
            <w:noProof/>
            <w:webHidden/>
          </w:rPr>
          <w:t>11</w:t>
        </w:r>
        <w:r w:rsidR="002C7B4C">
          <w:rPr>
            <w:noProof/>
            <w:webHidden/>
          </w:rPr>
          <w:fldChar w:fldCharType="end"/>
        </w:r>
      </w:hyperlink>
    </w:p>
    <w:p w14:paraId="6A29A9A4"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78" w:history="1">
        <w:r w:rsidR="002C7B4C" w:rsidRPr="00815D45">
          <w:rPr>
            <w:rStyle w:val="Link"/>
            <w:noProof/>
            <w:lang w:val="en-GB"/>
          </w:rPr>
          <w:t>3.6</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Combinations of sensor measurings</w:t>
        </w:r>
        <w:r w:rsidR="002C7B4C">
          <w:rPr>
            <w:noProof/>
            <w:webHidden/>
          </w:rPr>
          <w:tab/>
        </w:r>
        <w:r w:rsidR="002C7B4C">
          <w:rPr>
            <w:noProof/>
            <w:webHidden/>
          </w:rPr>
          <w:fldChar w:fldCharType="begin"/>
        </w:r>
        <w:r w:rsidR="002C7B4C">
          <w:rPr>
            <w:noProof/>
            <w:webHidden/>
          </w:rPr>
          <w:instrText xml:space="preserve"> PAGEREF _Toc374628478 \h </w:instrText>
        </w:r>
        <w:r w:rsidR="002C7B4C">
          <w:rPr>
            <w:noProof/>
            <w:webHidden/>
          </w:rPr>
        </w:r>
        <w:r w:rsidR="002C7B4C">
          <w:rPr>
            <w:noProof/>
            <w:webHidden/>
          </w:rPr>
          <w:fldChar w:fldCharType="separate"/>
        </w:r>
        <w:r w:rsidR="002C7B4C">
          <w:rPr>
            <w:noProof/>
            <w:webHidden/>
          </w:rPr>
          <w:t>11</w:t>
        </w:r>
        <w:r w:rsidR="002C7B4C">
          <w:rPr>
            <w:noProof/>
            <w:webHidden/>
          </w:rPr>
          <w:fldChar w:fldCharType="end"/>
        </w:r>
      </w:hyperlink>
    </w:p>
    <w:p w14:paraId="5B5DEFA3"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79" w:history="1">
        <w:r w:rsidR="002C7B4C" w:rsidRPr="00815D45">
          <w:rPr>
            <w:rStyle w:val="Link"/>
            <w:noProof/>
            <w:lang w:val="en-GB"/>
          </w:rPr>
          <w:t>3.7</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Measuring current range</w:t>
        </w:r>
        <w:r w:rsidR="002C7B4C">
          <w:rPr>
            <w:noProof/>
            <w:webHidden/>
          </w:rPr>
          <w:tab/>
        </w:r>
        <w:r w:rsidR="002C7B4C">
          <w:rPr>
            <w:noProof/>
            <w:webHidden/>
          </w:rPr>
          <w:fldChar w:fldCharType="begin"/>
        </w:r>
        <w:r w:rsidR="002C7B4C">
          <w:rPr>
            <w:noProof/>
            <w:webHidden/>
          </w:rPr>
          <w:instrText xml:space="preserve"> PAGEREF _Toc374628479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14:paraId="3DBF321B"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80" w:history="1">
        <w:r w:rsidR="002C7B4C" w:rsidRPr="00815D45">
          <w:rPr>
            <w:rStyle w:val="Link"/>
            <w:noProof/>
            <w:lang w:val="en-GB"/>
          </w:rPr>
          <w:t>3.8</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Power supply</w:t>
        </w:r>
        <w:r w:rsidR="002C7B4C">
          <w:rPr>
            <w:noProof/>
            <w:webHidden/>
          </w:rPr>
          <w:tab/>
        </w:r>
        <w:r w:rsidR="002C7B4C">
          <w:rPr>
            <w:noProof/>
            <w:webHidden/>
          </w:rPr>
          <w:fldChar w:fldCharType="begin"/>
        </w:r>
        <w:r w:rsidR="002C7B4C">
          <w:rPr>
            <w:noProof/>
            <w:webHidden/>
          </w:rPr>
          <w:instrText xml:space="preserve"> PAGEREF _Toc374628480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14:paraId="6AF2133E" w14:textId="77777777" w:rsidR="002C7B4C" w:rsidRDefault="00F90162">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4628481" w:history="1">
        <w:r w:rsidR="002C7B4C" w:rsidRPr="00815D45">
          <w:rPr>
            <w:rStyle w:val="Link"/>
            <w:noProof/>
            <w:lang w:val="en-GB"/>
          </w:rPr>
          <w:t>3.9</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Positioning of battery module</w:t>
        </w:r>
        <w:r w:rsidR="002C7B4C">
          <w:rPr>
            <w:noProof/>
            <w:webHidden/>
          </w:rPr>
          <w:tab/>
        </w:r>
        <w:r w:rsidR="002C7B4C">
          <w:rPr>
            <w:noProof/>
            <w:webHidden/>
          </w:rPr>
          <w:fldChar w:fldCharType="begin"/>
        </w:r>
        <w:r w:rsidR="002C7B4C">
          <w:rPr>
            <w:noProof/>
            <w:webHidden/>
          </w:rPr>
          <w:instrText xml:space="preserve"> PAGEREF _Toc374628481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14:paraId="63D91EC4" w14:textId="77777777" w:rsidR="002C7B4C" w:rsidRDefault="00F90162">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4628482" w:history="1">
        <w:r w:rsidR="002C7B4C" w:rsidRPr="00815D45">
          <w:rPr>
            <w:rStyle w:val="Link"/>
            <w:noProof/>
            <w:lang w:val="en-GB"/>
          </w:rPr>
          <w:t>3.10</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Cable diameters</w:t>
        </w:r>
        <w:r w:rsidR="002C7B4C">
          <w:rPr>
            <w:noProof/>
            <w:webHidden/>
          </w:rPr>
          <w:tab/>
        </w:r>
        <w:r w:rsidR="002C7B4C">
          <w:rPr>
            <w:noProof/>
            <w:webHidden/>
          </w:rPr>
          <w:fldChar w:fldCharType="begin"/>
        </w:r>
        <w:r w:rsidR="002C7B4C">
          <w:rPr>
            <w:noProof/>
            <w:webHidden/>
          </w:rPr>
          <w:instrText xml:space="preserve"> PAGEREF _Toc374628482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14:paraId="1B7E3F1D" w14:textId="77777777" w:rsidR="002C7B4C" w:rsidRDefault="00F90162">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4628483" w:history="1">
        <w:r w:rsidR="002C7B4C" w:rsidRPr="00815D45">
          <w:rPr>
            <w:rStyle w:val="Link"/>
            <w:noProof/>
            <w:lang w:val="en-GB"/>
          </w:rPr>
          <w:t>3.11</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Postprocessing</w:t>
        </w:r>
        <w:r w:rsidR="002C7B4C">
          <w:rPr>
            <w:noProof/>
            <w:webHidden/>
          </w:rPr>
          <w:tab/>
        </w:r>
        <w:r w:rsidR="002C7B4C">
          <w:rPr>
            <w:noProof/>
            <w:webHidden/>
          </w:rPr>
          <w:fldChar w:fldCharType="begin"/>
        </w:r>
        <w:r w:rsidR="002C7B4C">
          <w:rPr>
            <w:noProof/>
            <w:webHidden/>
          </w:rPr>
          <w:instrText xml:space="preserve"> PAGEREF _Toc374628483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14:paraId="55480351" w14:textId="77777777" w:rsidR="002C7B4C" w:rsidRDefault="00F90162">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4628484" w:history="1">
        <w:r w:rsidR="002C7B4C" w:rsidRPr="00815D45">
          <w:rPr>
            <w:rStyle w:val="Link"/>
            <w:noProof/>
            <w:lang w:val="en-GB"/>
          </w:rPr>
          <w:t>3.12</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Temperature chamber specifications</w:t>
        </w:r>
        <w:r w:rsidR="002C7B4C">
          <w:rPr>
            <w:noProof/>
            <w:webHidden/>
          </w:rPr>
          <w:tab/>
        </w:r>
        <w:r w:rsidR="002C7B4C">
          <w:rPr>
            <w:noProof/>
            <w:webHidden/>
          </w:rPr>
          <w:fldChar w:fldCharType="begin"/>
        </w:r>
        <w:r w:rsidR="002C7B4C">
          <w:rPr>
            <w:noProof/>
            <w:webHidden/>
          </w:rPr>
          <w:instrText xml:space="preserve"> PAGEREF _Toc374628484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14:paraId="46B414B7" w14:textId="77777777" w:rsidR="002C7B4C" w:rsidRDefault="00F90162">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4628485" w:history="1">
        <w:r w:rsidR="002C7B4C" w:rsidRPr="00815D45">
          <w:rPr>
            <w:rStyle w:val="Link"/>
            <w:noProof/>
            <w:lang w:val="en-GB"/>
          </w:rPr>
          <w:t>3.13</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Timeline proposal</w:t>
        </w:r>
        <w:r w:rsidR="002C7B4C">
          <w:rPr>
            <w:noProof/>
            <w:webHidden/>
          </w:rPr>
          <w:tab/>
        </w:r>
        <w:r w:rsidR="002C7B4C">
          <w:rPr>
            <w:noProof/>
            <w:webHidden/>
          </w:rPr>
          <w:fldChar w:fldCharType="begin"/>
        </w:r>
        <w:r w:rsidR="002C7B4C">
          <w:rPr>
            <w:noProof/>
            <w:webHidden/>
          </w:rPr>
          <w:instrText xml:space="preserve"> PAGEREF _Toc374628485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14:paraId="058B859A" w14:textId="77777777" w:rsidR="002C7B4C" w:rsidRDefault="00F90162">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4628486" w:history="1">
        <w:r w:rsidR="002C7B4C" w:rsidRPr="00815D45">
          <w:rPr>
            <w:rStyle w:val="Link"/>
            <w:noProof/>
            <w:lang w:val="en-GB"/>
          </w:rPr>
          <w:t>3.14</w:t>
        </w:r>
        <w:r w:rsidR="002C7B4C">
          <w:rPr>
            <w:rFonts w:asciiTheme="minorHAnsi" w:eastAsiaTheme="minorEastAsia" w:hAnsiTheme="minorHAnsi" w:cstheme="minorBidi"/>
            <w:smallCaps w:val="0"/>
            <w:noProof/>
            <w:szCs w:val="22"/>
            <w:lang w:eastAsia="de-CH"/>
          </w:rPr>
          <w:tab/>
        </w:r>
        <w:r w:rsidR="002C7B4C" w:rsidRPr="00815D45">
          <w:rPr>
            <w:rStyle w:val="Link"/>
            <w:noProof/>
            <w:lang w:val="en-GB"/>
          </w:rPr>
          <w:t>Further steps</w:t>
        </w:r>
        <w:r w:rsidR="002C7B4C">
          <w:rPr>
            <w:noProof/>
            <w:webHidden/>
          </w:rPr>
          <w:tab/>
        </w:r>
        <w:r w:rsidR="002C7B4C">
          <w:rPr>
            <w:noProof/>
            <w:webHidden/>
          </w:rPr>
          <w:fldChar w:fldCharType="begin"/>
        </w:r>
        <w:r w:rsidR="002C7B4C">
          <w:rPr>
            <w:noProof/>
            <w:webHidden/>
          </w:rPr>
          <w:instrText xml:space="preserve"> PAGEREF _Toc374628486 \h </w:instrText>
        </w:r>
        <w:r w:rsidR="002C7B4C">
          <w:rPr>
            <w:noProof/>
            <w:webHidden/>
          </w:rPr>
        </w:r>
        <w:r w:rsidR="002C7B4C">
          <w:rPr>
            <w:noProof/>
            <w:webHidden/>
          </w:rPr>
          <w:fldChar w:fldCharType="separate"/>
        </w:r>
        <w:r w:rsidR="002C7B4C">
          <w:rPr>
            <w:noProof/>
            <w:webHidden/>
          </w:rPr>
          <w:t>14</w:t>
        </w:r>
        <w:r w:rsidR="002C7B4C">
          <w:rPr>
            <w:noProof/>
            <w:webHidden/>
          </w:rPr>
          <w:fldChar w:fldCharType="end"/>
        </w:r>
      </w:hyperlink>
    </w:p>
    <w:p w14:paraId="5491259C" w14:textId="77777777" w:rsidR="00BB7853" w:rsidRPr="00F42061" w:rsidRDefault="001627E2" w:rsidP="00BB7853">
      <w:pPr>
        <w:pStyle w:val="Textkrper"/>
        <w:rPr>
          <w:lang w:val="en-GB"/>
        </w:rPr>
      </w:pPr>
      <w:r w:rsidRPr="00F42061">
        <w:rPr>
          <w:lang w:val="en-GB"/>
        </w:rPr>
        <w:fldChar w:fldCharType="end"/>
      </w:r>
    </w:p>
    <w:p w14:paraId="5F5CA225" w14:textId="77777777" w:rsidR="00BB7853" w:rsidRPr="00F42061" w:rsidRDefault="00BB7853" w:rsidP="00BB7853">
      <w:pPr>
        <w:pStyle w:val="Textkrper"/>
        <w:rPr>
          <w:lang w:val="en-GB"/>
        </w:rPr>
      </w:pPr>
    </w:p>
    <w:p w14:paraId="7FC5426D" w14:textId="77777777" w:rsidR="00BB7853" w:rsidRPr="00F42061" w:rsidRDefault="00BB7853" w:rsidP="00BB7853">
      <w:pPr>
        <w:pStyle w:val="Textkrper"/>
        <w:rPr>
          <w:lang w:val="en-GB"/>
        </w:rPr>
      </w:pPr>
    </w:p>
    <w:p w14:paraId="4D923965" w14:textId="77777777" w:rsidR="00BB7853" w:rsidRPr="00F42061" w:rsidRDefault="00BB7853" w:rsidP="00BB7853">
      <w:pPr>
        <w:pStyle w:val="Textkrper"/>
        <w:rPr>
          <w:lang w:val="en-GB"/>
        </w:rPr>
      </w:pPr>
    </w:p>
    <w:p w14:paraId="7DB0C3CF" w14:textId="77777777" w:rsidR="00BB7853" w:rsidRPr="00F42061" w:rsidRDefault="00BB7853" w:rsidP="000A2696">
      <w:pPr>
        <w:pStyle w:val="berschrift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4628454"/>
      <w:r w:rsidR="002B0FEE" w:rsidRPr="00F42061">
        <w:rPr>
          <w:lang w:val="en-GB"/>
        </w:rPr>
        <w:lastRenderedPageBreak/>
        <w:t>History of Changes</w:t>
      </w:r>
      <w:bookmarkEnd w:id="1"/>
      <w:bookmarkEnd w:id="2"/>
      <w:bookmarkEnd w:id="3"/>
      <w:bookmarkEnd w:id="4"/>
      <w:bookmarkEnd w:id="5"/>
      <w:bookmarkEnd w:id="6"/>
    </w:p>
    <w:p w14:paraId="0154E087" w14:textId="77777777" w:rsidR="00202EF8" w:rsidRPr="00F42061" w:rsidRDefault="008E01C7" w:rsidP="00202EF8">
      <w:pPr>
        <w:pStyle w:val="Textkrper"/>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14:paraId="1235B3CE" w14:textId="77777777">
        <w:tc>
          <w:tcPr>
            <w:tcW w:w="1134" w:type="dxa"/>
            <w:shd w:val="pct20" w:color="auto" w:fill="auto"/>
          </w:tcPr>
          <w:p w14:paraId="30364621" w14:textId="77777777" w:rsidR="00202EF8" w:rsidRPr="00F42061" w:rsidRDefault="008E01C7" w:rsidP="00202EF8">
            <w:pPr>
              <w:pStyle w:val="Tabellentext"/>
              <w:rPr>
                <w:lang w:val="en-GB"/>
              </w:rPr>
            </w:pPr>
            <w:r w:rsidRPr="00F42061">
              <w:rPr>
                <w:lang w:val="en-GB"/>
              </w:rPr>
              <w:t>Number</w:t>
            </w:r>
          </w:p>
        </w:tc>
        <w:tc>
          <w:tcPr>
            <w:tcW w:w="2075" w:type="dxa"/>
            <w:shd w:val="pct20" w:color="auto" w:fill="auto"/>
          </w:tcPr>
          <w:p w14:paraId="2D2D247A" w14:textId="77777777"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14:paraId="37DD1C0C" w14:textId="77777777" w:rsidR="00202EF8" w:rsidRPr="00F42061" w:rsidRDefault="008E01C7" w:rsidP="00202EF8">
            <w:pPr>
              <w:pStyle w:val="Tabellentext"/>
              <w:rPr>
                <w:lang w:val="en-GB"/>
              </w:rPr>
            </w:pPr>
            <w:r w:rsidRPr="00F42061">
              <w:rPr>
                <w:lang w:val="en-GB"/>
              </w:rPr>
              <w:t>Description</w:t>
            </w:r>
          </w:p>
        </w:tc>
        <w:tc>
          <w:tcPr>
            <w:tcW w:w="1275" w:type="dxa"/>
            <w:shd w:val="pct20" w:color="auto" w:fill="auto"/>
          </w:tcPr>
          <w:p w14:paraId="3889D1A3" w14:textId="77777777" w:rsidR="00202EF8" w:rsidRPr="00F42061" w:rsidRDefault="008E01C7" w:rsidP="00202EF8">
            <w:pPr>
              <w:pStyle w:val="Tabellentext"/>
              <w:rPr>
                <w:lang w:val="en-GB"/>
              </w:rPr>
            </w:pPr>
            <w:r w:rsidRPr="00F42061">
              <w:rPr>
                <w:lang w:val="en-GB"/>
              </w:rPr>
              <w:t>Date</w:t>
            </w:r>
          </w:p>
        </w:tc>
        <w:tc>
          <w:tcPr>
            <w:tcW w:w="1418" w:type="dxa"/>
            <w:shd w:val="pct20" w:color="auto" w:fill="auto"/>
          </w:tcPr>
          <w:p w14:paraId="1A3C3122" w14:textId="77777777" w:rsidR="00202EF8" w:rsidRPr="00F42061" w:rsidRDefault="00202EF8" w:rsidP="00202EF8">
            <w:pPr>
              <w:pStyle w:val="Tabellentext"/>
              <w:rPr>
                <w:lang w:val="en-GB"/>
              </w:rPr>
            </w:pPr>
            <w:r w:rsidRPr="00F42061">
              <w:rPr>
                <w:lang w:val="en-GB"/>
              </w:rPr>
              <w:t>Name</w:t>
            </w:r>
          </w:p>
        </w:tc>
      </w:tr>
      <w:tr w:rsidR="00202EF8" w:rsidRPr="00F42061" w14:paraId="6A8D6C8D" w14:textId="77777777">
        <w:tc>
          <w:tcPr>
            <w:tcW w:w="1134" w:type="dxa"/>
          </w:tcPr>
          <w:p w14:paraId="313FA022" w14:textId="77777777" w:rsidR="00202EF8" w:rsidRPr="00F42061" w:rsidRDefault="00202EF8" w:rsidP="00202EF8">
            <w:pPr>
              <w:pStyle w:val="Tabellentext"/>
              <w:rPr>
                <w:lang w:val="en-GB"/>
              </w:rPr>
            </w:pPr>
            <w:r w:rsidRPr="00F42061">
              <w:rPr>
                <w:lang w:val="en-GB"/>
              </w:rPr>
              <w:t>1</w:t>
            </w:r>
          </w:p>
        </w:tc>
        <w:tc>
          <w:tcPr>
            <w:tcW w:w="2075" w:type="dxa"/>
          </w:tcPr>
          <w:p w14:paraId="70EEF7F7" w14:textId="77777777" w:rsidR="00202EF8" w:rsidRPr="00F42061" w:rsidRDefault="00202EF8" w:rsidP="00202EF8">
            <w:pPr>
              <w:pStyle w:val="Tabellentext"/>
              <w:rPr>
                <w:lang w:val="en-GB"/>
              </w:rPr>
            </w:pPr>
          </w:p>
        </w:tc>
        <w:tc>
          <w:tcPr>
            <w:tcW w:w="3454" w:type="dxa"/>
          </w:tcPr>
          <w:p w14:paraId="1AABA0BD" w14:textId="77777777"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14:paraId="45423C9D" w14:textId="77777777" w:rsidR="00202EF8" w:rsidRPr="00F42061" w:rsidRDefault="00202EF8" w:rsidP="00202EF8">
            <w:pPr>
              <w:pStyle w:val="Tabellentext"/>
              <w:rPr>
                <w:lang w:val="en-GB"/>
              </w:rPr>
            </w:pPr>
          </w:p>
        </w:tc>
        <w:tc>
          <w:tcPr>
            <w:tcW w:w="1418" w:type="dxa"/>
          </w:tcPr>
          <w:p w14:paraId="191C3797" w14:textId="77777777" w:rsidR="00202EF8" w:rsidRPr="00F42061" w:rsidRDefault="00202EF8" w:rsidP="00202EF8">
            <w:pPr>
              <w:pStyle w:val="Tabellentext"/>
              <w:rPr>
                <w:lang w:val="en-GB"/>
              </w:rPr>
            </w:pPr>
          </w:p>
        </w:tc>
      </w:tr>
      <w:tr w:rsidR="00202EF8" w:rsidRPr="00F42061" w14:paraId="58DA93C9" w14:textId="77777777">
        <w:tc>
          <w:tcPr>
            <w:tcW w:w="1134" w:type="dxa"/>
          </w:tcPr>
          <w:p w14:paraId="4E8A4F1D" w14:textId="77777777" w:rsidR="00202EF8" w:rsidRPr="00F42061" w:rsidRDefault="00202EF8" w:rsidP="00202EF8">
            <w:pPr>
              <w:pStyle w:val="Tabellentext"/>
              <w:rPr>
                <w:lang w:val="en-GB"/>
              </w:rPr>
            </w:pPr>
            <w:r w:rsidRPr="00F42061">
              <w:rPr>
                <w:lang w:val="en-GB"/>
              </w:rPr>
              <w:t>2</w:t>
            </w:r>
          </w:p>
        </w:tc>
        <w:tc>
          <w:tcPr>
            <w:tcW w:w="2075" w:type="dxa"/>
          </w:tcPr>
          <w:p w14:paraId="2B09E8F9" w14:textId="77777777" w:rsidR="00202EF8" w:rsidRPr="00F42061" w:rsidRDefault="00202EF8" w:rsidP="00202EF8">
            <w:pPr>
              <w:pStyle w:val="Tabellentext"/>
              <w:rPr>
                <w:lang w:val="en-GB"/>
              </w:rPr>
            </w:pPr>
          </w:p>
        </w:tc>
        <w:tc>
          <w:tcPr>
            <w:tcW w:w="3454" w:type="dxa"/>
          </w:tcPr>
          <w:p w14:paraId="363B5F57" w14:textId="77777777" w:rsidR="00202EF8" w:rsidRPr="00F42061" w:rsidRDefault="00202EF8" w:rsidP="00202EF8">
            <w:pPr>
              <w:pStyle w:val="Tabellentext"/>
              <w:rPr>
                <w:lang w:val="en-GB"/>
              </w:rPr>
            </w:pPr>
          </w:p>
        </w:tc>
        <w:tc>
          <w:tcPr>
            <w:tcW w:w="1275" w:type="dxa"/>
          </w:tcPr>
          <w:p w14:paraId="1EC56001" w14:textId="77777777" w:rsidR="00202EF8" w:rsidRPr="00F42061" w:rsidRDefault="00202EF8" w:rsidP="00202EF8">
            <w:pPr>
              <w:pStyle w:val="Tabellentext"/>
              <w:rPr>
                <w:lang w:val="en-GB"/>
              </w:rPr>
            </w:pPr>
          </w:p>
        </w:tc>
        <w:tc>
          <w:tcPr>
            <w:tcW w:w="1418" w:type="dxa"/>
          </w:tcPr>
          <w:p w14:paraId="1500C036" w14:textId="77777777" w:rsidR="00202EF8" w:rsidRPr="00F42061" w:rsidRDefault="00202EF8" w:rsidP="00202EF8">
            <w:pPr>
              <w:pStyle w:val="Tabellentext"/>
              <w:rPr>
                <w:lang w:val="en-GB"/>
              </w:rPr>
            </w:pPr>
          </w:p>
        </w:tc>
      </w:tr>
      <w:tr w:rsidR="00202EF8" w:rsidRPr="00F42061" w14:paraId="130D2F82" w14:textId="77777777">
        <w:tc>
          <w:tcPr>
            <w:tcW w:w="1134" w:type="dxa"/>
          </w:tcPr>
          <w:p w14:paraId="54645A63" w14:textId="77777777" w:rsidR="00202EF8" w:rsidRPr="00F42061" w:rsidRDefault="00202EF8" w:rsidP="00202EF8">
            <w:pPr>
              <w:pStyle w:val="Tabellentext"/>
              <w:rPr>
                <w:lang w:val="en-GB"/>
              </w:rPr>
            </w:pPr>
            <w:r w:rsidRPr="00F42061">
              <w:rPr>
                <w:lang w:val="en-GB"/>
              </w:rPr>
              <w:t>3</w:t>
            </w:r>
          </w:p>
        </w:tc>
        <w:tc>
          <w:tcPr>
            <w:tcW w:w="2075" w:type="dxa"/>
          </w:tcPr>
          <w:p w14:paraId="28EC7609" w14:textId="77777777" w:rsidR="00202EF8" w:rsidRPr="00F42061" w:rsidRDefault="00202EF8" w:rsidP="00202EF8">
            <w:pPr>
              <w:pStyle w:val="Tabellentext"/>
              <w:rPr>
                <w:lang w:val="en-GB"/>
              </w:rPr>
            </w:pPr>
          </w:p>
        </w:tc>
        <w:tc>
          <w:tcPr>
            <w:tcW w:w="3454" w:type="dxa"/>
          </w:tcPr>
          <w:p w14:paraId="12790A98" w14:textId="77777777" w:rsidR="00202EF8" w:rsidRPr="00F42061" w:rsidRDefault="00202EF8" w:rsidP="00202EF8">
            <w:pPr>
              <w:pStyle w:val="Tabellentext"/>
              <w:rPr>
                <w:lang w:val="en-GB"/>
              </w:rPr>
            </w:pPr>
          </w:p>
        </w:tc>
        <w:tc>
          <w:tcPr>
            <w:tcW w:w="1275" w:type="dxa"/>
          </w:tcPr>
          <w:p w14:paraId="48981C18" w14:textId="77777777" w:rsidR="00202EF8" w:rsidRPr="00F42061" w:rsidRDefault="00202EF8" w:rsidP="00202EF8">
            <w:pPr>
              <w:pStyle w:val="Tabellentext"/>
              <w:rPr>
                <w:lang w:val="en-GB"/>
              </w:rPr>
            </w:pPr>
          </w:p>
        </w:tc>
        <w:tc>
          <w:tcPr>
            <w:tcW w:w="1418" w:type="dxa"/>
          </w:tcPr>
          <w:p w14:paraId="0E7AAB60" w14:textId="77777777" w:rsidR="00202EF8" w:rsidRPr="00F42061" w:rsidRDefault="00202EF8" w:rsidP="00202EF8">
            <w:pPr>
              <w:pStyle w:val="Tabellentext"/>
              <w:rPr>
                <w:lang w:val="en-GB"/>
              </w:rPr>
            </w:pPr>
          </w:p>
        </w:tc>
      </w:tr>
      <w:tr w:rsidR="00202EF8" w:rsidRPr="00F42061" w14:paraId="39A49A7D" w14:textId="77777777">
        <w:tc>
          <w:tcPr>
            <w:tcW w:w="1134" w:type="dxa"/>
          </w:tcPr>
          <w:p w14:paraId="7BE45974" w14:textId="77777777" w:rsidR="00202EF8" w:rsidRPr="00F42061" w:rsidRDefault="00202EF8" w:rsidP="00202EF8">
            <w:pPr>
              <w:pStyle w:val="Tabellentext"/>
              <w:rPr>
                <w:lang w:val="en-GB"/>
              </w:rPr>
            </w:pPr>
            <w:r w:rsidRPr="00F42061">
              <w:rPr>
                <w:lang w:val="en-GB"/>
              </w:rPr>
              <w:t>4</w:t>
            </w:r>
          </w:p>
        </w:tc>
        <w:tc>
          <w:tcPr>
            <w:tcW w:w="2075" w:type="dxa"/>
          </w:tcPr>
          <w:p w14:paraId="02489F12" w14:textId="77777777" w:rsidR="00202EF8" w:rsidRPr="00F42061" w:rsidRDefault="00202EF8" w:rsidP="00202EF8">
            <w:pPr>
              <w:pStyle w:val="Tabellentext"/>
              <w:rPr>
                <w:lang w:val="en-GB"/>
              </w:rPr>
            </w:pPr>
          </w:p>
        </w:tc>
        <w:tc>
          <w:tcPr>
            <w:tcW w:w="3454" w:type="dxa"/>
          </w:tcPr>
          <w:p w14:paraId="370B269E" w14:textId="77777777" w:rsidR="00202EF8" w:rsidRPr="00F42061" w:rsidRDefault="00202EF8" w:rsidP="00202EF8">
            <w:pPr>
              <w:pStyle w:val="Tabellentext"/>
              <w:rPr>
                <w:lang w:val="en-GB"/>
              </w:rPr>
            </w:pPr>
          </w:p>
        </w:tc>
        <w:tc>
          <w:tcPr>
            <w:tcW w:w="1275" w:type="dxa"/>
          </w:tcPr>
          <w:p w14:paraId="41D55444" w14:textId="77777777" w:rsidR="00202EF8" w:rsidRPr="00F42061" w:rsidRDefault="00202EF8" w:rsidP="00202EF8">
            <w:pPr>
              <w:pStyle w:val="Tabellentext"/>
              <w:rPr>
                <w:lang w:val="en-GB"/>
              </w:rPr>
            </w:pPr>
          </w:p>
        </w:tc>
        <w:tc>
          <w:tcPr>
            <w:tcW w:w="1418" w:type="dxa"/>
          </w:tcPr>
          <w:p w14:paraId="300E8F84" w14:textId="77777777" w:rsidR="00202EF8" w:rsidRPr="00F42061" w:rsidRDefault="00202EF8" w:rsidP="00202EF8">
            <w:pPr>
              <w:pStyle w:val="Tabellentext"/>
              <w:rPr>
                <w:lang w:val="en-GB"/>
              </w:rPr>
            </w:pPr>
          </w:p>
        </w:tc>
      </w:tr>
      <w:tr w:rsidR="00202EF8" w:rsidRPr="00F42061" w14:paraId="24B6DC03" w14:textId="77777777">
        <w:tc>
          <w:tcPr>
            <w:tcW w:w="1134" w:type="dxa"/>
          </w:tcPr>
          <w:p w14:paraId="7AC77796" w14:textId="77777777" w:rsidR="00202EF8" w:rsidRPr="00F42061" w:rsidRDefault="00202EF8" w:rsidP="00202EF8">
            <w:pPr>
              <w:pStyle w:val="Tabellentext"/>
              <w:rPr>
                <w:lang w:val="en-GB"/>
              </w:rPr>
            </w:pPr>
            <w:r w:rsidRPr="00F42061">
              <w:rPr>
                <w:lang w:val="en-GB"/>
              </w:rPr>
              <w:t>5</w:t>
            </w:r>
          </w:p>
        </w:tc>
        <w:tc>
          <w:tcPr>
            <w:tcW w:w="2075" w:type="dxa"/>
          </w:tcPr>
          <w:p w14:paraId="5143AEF3" w14:textId="77777777" w:rsidR="00202EF8" w:rsidRPr="00F42061" w:rsidRDefault="00202EF8" w:rsidP="00202EF8">
            <w:pPr>
              <w:pStyle w:val="Tabellentext"/>
              <w:rPr>
                <w:lang w:val="en-GB"/>
              </w:rPr>
            </w:pPr>
          </w:p>
        </w:tc>
        <w:tc>
          <w:tcPr>
            <w:tcW w:w="3454" w:type="dxa"/>
          </w:tcPr>
          <w:p w14:paraId="2C9B8B0D" w14:textId="77777777" w:rsidR="00202EF8" w:rsidRPr="00F42061" w:rsidRDefault="00202EF8" w:rsidP="00202EF8">
            <w:pPr>
              <w:pStyle w:val="Tabellentext"/>
              <w:rPr>
                <w:lang w:val="en-GB"/>
              </w:rPr>
            </w:pPr>
          </w:p>
        </w:tc>
        <w:tc>
          <w:tcPr>
            <w:tcW w:w="1275" w:type="dxa"/>
          </w:tcPr>
          <w:p w14:paraId="66324557" w14:textId="77777777" w:rsidR="00202EF8" w:rsidRPr="00F42061" w:rsidRDefault="00202EF8" w:rsidP="00202EF8">
            <w:pPr>
              <w:pStyle w:val="Tabellentext"/>
              <w:rPr>
                <w:lang w:val="en-GB"/>
              </w:rPr>
            </w:pPr>
          </w:p>
        </w:tc>
        <w:tc>
          <w:tcPr>
            <w:tcW w:w="1418" w:type="dxa"/>
          </w:tcPr>
          <w:p w14:paraId="319B0FB8" w14:textId="77777777" w:rsidR="00202EF8" w:rsidRPr="00F42061" w:rsidRDefault="00202EF8" w:rsidP="00202EF8">
            <w:pPr>
              <w:pStyle w:val="Tabellentext"/>
              <w:rPr>
                <w:lang w:val="en-GB"/>
              </w:rPr>
            </w:pPr>
          </w:p>
        </w:tc>
      </w:tr>
      <w:tr w:rsidR="00202EF8" w:rsidRPr="00F42061" w14:paraId="725F48C4" w14:textId="77777777">
        <w:tc>
          <w:tcPr>
            <w:tcW w:w="1134" w:type="dxa"/>
          </w:tcPr>
          <w:p w14:paraId="16233496" w14:textId="77777777" w:rsidR="00202EF8" w:rsidRPr="00F42061" w:rsidRDefault="00202EF8" w:rsidP="00202EF8">
            <w:pPr>
              <w:pStyle w:val="Tabellentext"/>
              <w:rPr>
                <w:lang w:val="en-GB"/>
              </w:rPr>
            </w:pPr>
            <w:r w:rsidRPr="00F42061">
              <w:rPr>
                <w:lang w:val="en-GB"/>
              </w:rPr>
              <w:t>6</w:t>
            </w:r>
          </w:p>
        </w:tc>
        <w:tc>
          <w:tcPr>
            <w:tcW w:w="2075" w:type="dxa"/>
          </w:tcPr>
          <w:p w14:paraId="5FA51BA2" w14:textId="77777777" w:rsidR="00202EF8" w:rsidRPr="00F42061" w:rsidRDefault="00202EF8" w:rsidP="00202EF8">
            <w:pPr>
              <w:pStyle w:val="Tabellentext"/>
              <w:rPr>
                <w:lang w:val="en-GB"/>
              </w:rPr>
            </w:pPr>
          </w:p>
        </w:tc>
        <w:tc>
          <w:tcPr>
            <w:tcW w:w="3454" w:type="dxa"/>
          </w:tcPr>
          <w:p w14:paraId="5C21F815" w14:textId="77777777" w:rsidR="00202EF8" w:rsidRPr="00F42061" w:rsidRDefault="00202EF8" w:rsidP="00202EF8">
            <w:pPr>
              <w:pStyle w:val="Tabellentext"/>
              <w:rPr>
                <w:lang w:val="en-GB"/>
              </w:rPr>
            </w:pPr>
          </w:p>
        </w:tc>
        <w:tc>
          <w:tcPr>
            <w:tcW w:w="1275" w:type="dxa"/>
          </w:tcPr>
          <w:p w14:paraId="1E371C7E" w14:textId="77777777" w:rsidR="00202EF8" w:rsidRPr="00F42061" w:rsidRDefault="00202EF8" w:rsidP="00202EF8">
            <w:pPr>
              <w:pStyle w:val="Tabellentext"/>
              <w:rPr>
                <w:lang w:val="en-GB"/>
              </w:rPr>
            </w:pPr>
          </w:p>
        </w:tc>
        <w:tc>
          <w:tcPr>
            <w:tcW w:w="1418" w:type="dxa"/>
          </w:tcPr>
          <w:p w14:paraId="434CBF9A" w14:textId="77777777" w:rsidR="00202EF8" w:rsidRPr="00F42061" w:rsidRDefault="00202EF8" w:rsidP="00202EF8">
            <w:pPr>
              <w:pStyle w:val="Tabellentext"/>
              <w:rPr>
                <w:lang w:val="en-GB"/>
              </w:rPr>
            </w:pPr>
          </w:p>
        </w:tc>
      </w:tr>
      <w:tr w:rsidR="00202EF8" w:rsidRPr="00F42061" w14:paraId="0226C2B8" w14:textId="77777777">
        <w:tc>
          <w:tcPr>
            <w:tcW w:w="1134" w:type="dxa"/>
          </w:tcPr>
          <w:p w14:paraId="4C776E87" w14:textId="77777777" w:rsidR="00202EF8" w:rsidRPr="00F42061" w:rsidRDefault="00202EF8" w:rsidP="00202EF8">
            <w:pPr>
              <w:pStyle w:val="Tabellentext"/>
              <w:rPr>
                <w:lang w:val="en-GB"/>
              </w:rPr>
            </w:pPr>
            <w:r w:rsidRPr="00F42061">
              <w:rPr>
                <w:lang w:val="en-GB"/>
              </w:rPr>
              <w:t>7</w:t>
            </w:r>
          </w:p>
        </w:tc>
        <w:tc>
          <w:tcPr>
            <w:tcW w:w="2075" w:type="dxa"/>
          </w:tcPr>
          <w:p w14:paraId="1CD81D77" w14:textId="77777777" w:rsidR="00202EF8" w:rsidRPr="00F42061" w:rsidRDefault="00202EF8" w:rsidP="00202EF8">
            <w:pPr>
              <w:pStyle w:val="Tabellentext"/>
              <w:rPr>
                <w:lang w:val="en-GB"/>
              </w:rPr>
            </w:pPr>
          </w:p>
        </w:tc>
        <w:tc>
          <w:tcPr>
            <w:tcW w:w="3454" w:type="dxa"/>
          </w:tcPr>
          <w:p w14:paraId="29EF31B4" w14:textId="77777777" w:rsidR="00202EF8" w:rsidRPr="00F42061" w:rsidRDefault="00202EF8" w:rsidP="00202EF8">
            <w:pPr>
              <w:pStyle w:val="Tabellentext"/>
              <w:rPr>
                <w:lang w:val="en-GB"/>
              </w:rPr>
            </w:pPr>
          </w:p>
        </w:tc>
        <w:tc>
          <w:tcPr>
            <w:tcW w:w="1275" w:type="dxa"/>
          </w:tcPr>
          <w:p w14:paraId="58528734" w14:textId="77777777" w:rsidR="00202EF8" w:rsidRPr="00F42061" w:rsidRDefault="00202EF8" w:rsidP="00202EF8">
            <w:pPr>
              <w:pStyle w:val="Tabellentext"/>
              <w:rPr>
                <w:lang w:val="en-GB"/>
              </w:rPr>
            </w:pPr>
          </w:p>
        </w:tc>
        <w:tc>
          <w:tcPr>
            <w:tcW w:w="1418" w:type="dxa"/>
          </w:tcPr>
          <w:p w14:paraId="7119B44C" w14:textId="77777777" w:rsidR="00202EF8" w:rsidRPr="00F42061" w:rsidRDefault="00202EF8" w:rsidP="00202EF8">
            <w:pPr>
              <w:pStyle w:val="Tabellentext"/>
              <w:rPr>
                <w:lang w:val="en-GB"/>
              </w:rPr>
            </w:pPr>
          </w:p>
        </w:tc>
      </w:tr>
      <w:tr w:rsidR="00202EF8" w:rsidRPr="00F42061" w14:paraId="00262E5D" w14:textId="77777777">
        <w:tc>
          <w:tcPr>
            <w:tcW w:w="1134" w:type="dxa"/>
          </w:tcPr>
          <w:p w14:paraId="2408D11B" w14:textId="77777777" w:rsidR="00202EF8" w:rsidRPr="00F42061" w:rsidRDefault="00202EF8" w:rsidP="00202EF8">
            <w:pPr>
              <w:pStyle w:val="Tabellentext"/>
              <w:rPr>
                <w:lang w:val="en-GB"/>
              </w:rPr>
            </w:pPr>
            <w:r w:rsidRPr="00F42061">
              <w:rPr>
                <w:lang w:val="en-GB"/>
              </w:rPr>
              <w:t>8</w:t>
            </w:r>
          </w:p>
        </w:tc>
        <w:tc>
          <w:tcPr>
            <w:tcW w:w="2075" w:type="dxa"/>
          </w:tcPr>
          <w:p w14:paraId="014ABE80" w14:textId="77777777" w:rsidR="00202EF8" w:rsidRPr="00F42061" w:rsidRDefault="00202EF8" w:rsidP="00202EF8">
            <w:pPr>
              <w:pStyle w:val="Tabellentext"/>
              <w:rPr>
                <w:lang w:val="en-GB"/>
              </w:rPr>
            </w:pPr>
          </w:p>
        </w:tc>
        <w:tc>
          <w:tcPr>
            <w:tcW w:w="3454" w:type="dxa"/>
          </w:tcPr>
          <w:p w14:paraId="2B7AD5C5" w14:textId="77777777" w:rsidR="00202EF8" w:rsidRPr="00F42061" w:rsidRDefault="00202EF8" w:rsidP="00202EF8">
            <w:pPr>
              <w:pStyle w:val="Tabellentext"/>
              <w:rPr>
                <w:lang w:val="en-GB"/>
              </w:rPr>
            </w:pPr>
          </w:p>
        </w:tc>
        <w:tc>
          <w:tcPr>
            <w:tcW w:w="1275" w:type="dxa"/>
          </w:tcPr>
          <w:p w14:paraId="2267B2EC" w14:textId="77777777" w:rsidR="00202EF8" w:rsidRPr="00F42061" w:rsidRDefault="00202EF8" w:rsidP="00202EF8">
            <w:pPr>
              <w:pStyle w:val="Tabellentext"/>
              <w:rPr>
                <w:lang w:val="en-GB"/>
              </w:rPr>
            </w:pPr>
          </w:p>
        </w:tc>
        <w:tc>
          <w:tcPr>
            <w:tcW w:w="1418" w:type="dxa"/>
          </w:tcPr>
          <w:p w14:paraId="7F47CA3B" w14:textId="77777777" w:rsidR="00202EF8" w:rsidRPr="00F42061" w:rsidRDefault="00202EF8" w:rsidP="00202EF8">
            <w:pPr>
              <w:pStyle w:val="Tabellentext"/>
              <w:rPr>
                <w:lang w:val="en-GB"/>
              </w:rPr>
            </w:pPr>
          </w:p>
        </w:tc>
      </w:tr>
      <w:tr w:rsidR="00202EF8" w:rsidRPr="00F42061" w14:paraId="1E34AD36" w14:textId="77777777">
        <w:tc>
          <w:tcPr>
            <w:tcW w:w="1134" w:type="dxa"/>
          </w:tcPr>
          <w:p w14:paraId="53CD5776" w14:textId="77777777" w:rsidR="00202EF8" w:rsidRPr="00F42061" w:rsidRDefault="00202EF8" w:rsidP="00202EF8">
            <w:pPr>
              <w:pStyle w:val="Tabellentext"/>
              <w:rPr>
                <w:lang w:val="en-GB"/>
              </w:rPr>
            </w:pPr>
            <w:r w:rsidRPr="00F42061">
              <w:rPr>
                <w:lang w:val="en-GB"/>
              </w:rPr>
              <w:t>9</w:t>
            </w:r>
          </w:p>
        </w:tc>
        <w:tc>
          <w:tcPr>
            <w:tcW w:w="2075" w:type="dxa"/>
          </w:tcPr>
          <w:p w14:paraId="07A1341F" w14:textId="77777777" w:rsidR="00202EF8" w:rsidRPr="00F42061" w:rsidRDefault="00202EF8" w:rsidP="00202EF8">
            <w:pPr>
              <w:pStyle w:val="Tabellentext"/>
              <w:rPr>
                <w:lang w:val="en-GB"/>
              </w:rPr>
            </w:pPr>
          </w:p>
        </w:tc>
        <w:tc>
          <w:tcPr>
            <w:tcW w:w="3454" w:type="dxa"/>
          </w:tcPr>
          <w:p w14:paraId="4E593A7D" w14:textId="77777777" w:rsidR="00202EF8" w:rsidRPr="00F42061" w:rsidRDefault="00202EF8" w:rsidP="00202EF8">
            <w:pPr>
              <w:pStyle w:val="Tabellentext"/>
              <w:rPr>
                <w:lang w:val="en-GB"/>
              </w:rPr>
            </w:pPr>
          </w:p>
        </w:tc>
        <w:tc>
          <w:tcPr>
            <w:tcW w:w="1275" w:type="dxa"/>
          </w:tcPr>
          <w:p w14:paraId="5025B436" w14:textId="77777777" w:rsidR="00202EF8" w:rsidRPr="00F42061" w:rsidRDefault="00202EF8" w:rsidP="00202EF8">
            <w:pPr>
              <w:pStyle w:val="Tabellentext"/>
              <w:rPr>
                <w:lang w:val="en-GB"/>
              </w:rPr>
            </w:pPr>
          </w:p>
        </w:tc>
        <w:tc>
          <w:tcPr>
            <w:tcW w:w="1418" w:type="dxa"/>
          </w:tcPr>
          <w:p w14:paraId="517F5D8C" w14:textId="77777777" w:rsidR="00202EF8" w:rsidRPr="00F42061" w:rsidRDefault="00202EF8" w:rsidP="00202EF8">
            <w:pPr>
              <w:pStyle w:val="Tabellentext"/>
              <w:rPr>
                <w:lang w:val="en-GB"/>
              </w:rPr>
            </w:pPr>
          </w:p>
        </w:tc>
      </w:tr>
      <w:tr w:rsidR="00202EF8" w:rsidRPr="00F42061" w14:paraId="76DE3EB2" w14:textId="77777777">
        <w:tc>
          <w:tcPr>
            <w:tcW w:w="1134" w:type="dxa"/>
          </w:tcPr>
          <w:p w14:paraId="65E5B2ED" w14:textId="77777777" w:rsidR="00202EF8" w:rsidRPr="00F42061" w:rsidRDefault="00202EF8" w:rsidP="00202EF8">
            <w:pPr>
              <w:pStyle w:val="Tabellentext"/>
              <w:rPr>
                <w:lang w:val="en-GB"/>
              </w:rPr>
            </w:pPr>
            <w:r w:rsidRPr="00F42061">
              <w:rPr>
                <w:lang w:val="en-GB"/>
              </w:rPr>
              <w:t>10</w:t>
            </w:r>
          </w:p>
        </w:tc>
        <w:tc>
          <w:tcPr>
            <w:tcW w:w="2075" w:type="dxa"/>
          </w:tcPr>
          <w:p w14:paraId="380E24C9" w14:textId="77777777" w:rsidR="00202EF8" w:rsidRPr="00F42061" w:rsidRDefault="00202EF8" w:rsidP="00202EF8">
            <w:pPr>
              <w:pStyle w:val="Tabellentext"/>
              <w:rPr>
                <w:lang w:val="en-GB"/>
              </w:rPr>
            </w:pPr>
          </w:p>
        </w:tc>
        <w:tc>
          <w:tcPr>
            <w:tcW w:w="3454" w:type="dxa"/>
          </w:tcPr>
          <w:p w14:paraId="11A60212" w14:textId="77777777" w:rsidR="00202EF8" w:rsidRPr="00F42061" w:rsidRDefault="00202EF8" w:rsidP="00202EF8">
            <w:pPr>
              <w:pStyle w:val="Tabellentext"/>
              <w:rPr>
                <w:lang w:val="en-GB"/>
              </w:rPr>
            </w:pPr>
          </w:p>
        </w:tc>
        <w:tc>
          <w:tcPr>
            <w:tcW w:w="1275" w:type="dxa"/>
          </w:tcPr>
          <w:p w14:paraId="28AA3838" w14:textId="77777777" w:rsidR="00202EF8" w:rsidRPr="00F42061" w:rsidRDefault="00202EF8" w:rsidP="00202EF8">
            <w:pPr>
              <w:pStyle w:val="Tabellentext"/>
              <w:rPr>
                <w:lang w:val="en-GB"/>
              </w:rPr>
            </w:pPr>
          </w:p>
        </w:tc>
        <w:tc>
          <w:tcPr>
            <w:tcW w:w="1418" w:type="dxa"/>
          </w:tcPr>
          <w:p w14:paraId="253B815B" w14:textId="77777777" w:rsidR="00202EF8" w:rsidRPr="00F42061" w:rsidRDefault="00202EF8" w:rsidP="00202EF8">
            <w:pPr>
              <w:pStyle w:val="Tabellentext"/>
              <w:rPr>
                <w:lang w:val="en-GB"/>
              </w:rPr>
            </w:pPr>
          </w:p>
        </w:tc>
      </w:tr>
      <w:tr w:rsidR="00202EF8" w:rsidRPr="00F42061" w14:paraId="6D470F01" w14:textId="77777777">
        <w:tc>
          <w:tcPr>
            <w:tcW w:w="1134" w:type="dxa"/>
          </w:tcPr>
          <w:p w14:paraId="47182D2C" w14:textId="77777777" w:rsidR="00202EF8" w:rsidRPr="00F42061" w:rsidRDefault="00202EF8" w:rsidP="00202EF8">
            <w:pPr>
              <w:pStyle w:val="Tabellentext"/>
              <w:rPr>
                <w:lang w:val="en-GB"/>
              </w:rPr>
            </w:pPr>
            <w:r w:rsidRPr="00F42061">
              <w:rPr>
                <w:lang w:val="en-GB"/>
              </w:rPr>
              <w:t>11</w:t>
            </w:r>
          </w:p>
        </w:tc>
        <w:tc>
          <w:tcPr>
            <w:tcW w:w="2075" w:type="dxa"/>
          </w:tcPr>
          <w:p w14:paraId="0589CA3A" w14:textId="77777777" w:rsidR="00202EF8" w:rsidRPr="00F42061" w:rsidRDefault="00202EF8" w:rsidP="00202EF8">
            <w:pPr>
              <w:pStyle w:val="Tabellentext"/>
              <w:rPr>
                <w:lang w:val="en-GB"/>
              </w:rPr>
            </w:pPr>
          </w:p>
        </w:tc>
        <w:tc>
          <w:tcPr>
            <w:tcW w:w="3454" w:type="dxa"/>
          </w:tcPr>
          <w:p w14:paraId="121FD35D" w14:textId="77777777" w:rsidR="00202EF8" w:rsidRPr="00F42061" w:rsidRDefault="00202EF8" w:rsidP="00202EF8">
            <w:pPr>
              <w:pStyle w:val="Tabellentext"/>
              <w:rPr>
                <w:lang w:val="en-GB"/>
              </w:rPr>
            </w:pPr>
          </w:p>
        </w:tc>
        <w:tc>
          <w:tcPr>
            <w:tcW w:w="1275" w:type="dxa"/>
          </w:tcPr>
          <w:p w14:paraId="69FC446A" w14:textId="77777777" w:rsidR="00202EF8" w:rsidRPr="00F42061" w:rsidRDefault="00202EF8" w:rsidP="00202EF8">
            <w:pPr>
              <w:pStyle w:val="Tabellentext"/>
              <w:rPr>
                <w:lang w:val="en-GB"/>
              </w:rPr>
            </w:pPr>
          </w:p>
        </w:tc>
        <w:tc>
          <w:tcPr>
            <w:tcW w:w="1418" w:type="dxa"/>
          </w:tcPr>
          <w:p w14:paraId="0DD9881A" w14:textId="77777777" w:rsidR="00202EF8" w:rsidRPr="00F42061" w:rsidRDefault="00202EF8" w:rsidP="00202EF8">
            <w:pPr>
              <w:pStyle w:val="Tabellentext"/>
              <w:rPr>
                <w:lang w:val="en-GB"/>
              </w:rPr>
            </w:pPr>
          </w:p>
        </w:tc>
      </w:tr>
      <w:tr w:rsidR="00202EF8" w:rsidRPr="00F42061" w14:paraId="039CAB13" w14:textId="77777777">
        <w:tc>
          <w:tcPr>
            <w:tcW w:w="1134" w:type="dxa"/>
          </w:tcPr>
          <w:p w14:paraId="5A179717" w14:textId="77777777" w:rsidR="00202EF8" w:rsidRPr="00F42061" w:rsidRDefault="00202EF8" w:rsidP="00202EF8">
            <w:pPr>
              <w:pStyle w:val="Tabellentext"/>
              <w:rPr>
                <w:lang w:val="en-GB"/>
              </w:rPr>
            </w:pPr>
            <w:r w:rsidRPr="00F42061">
              <w:rPr>
                <w:lang w:val="en-GB"/>
              </w:rPr>
              <w:t>12</w:t>
            </w:r>
          </w:p>
        </w:tc>
        <w:tc>
          <w:tcPr>
            <w:tcW w:w="2075" w:type="dxa"/>
          </w:tcPr>
          <w:p w14:paraId="560C45C4" w14:textId="77777777" w:rsidR="00202EF8" w:rsidRPr="00F42061" w:rsidRDefault="00202EF8" w:rsidP="00202EF8">
            <w:pPr>
              <w:pStyle w:val="Tabellentext"/>
              <w:rPr>
                <w:lang w:val="en-GB"/>
              </w:rPr>
            </w:pPr>
          </w:p>
        </w:tc>
        <w:tc>
          <w:tcPr>
            <w:tcW w:w="3454" w:type="dxa"/>
          </w:tcPr>
          <w:p w14:paraId="2FDD4612" w14:textId="77777777" w:rsidR="00202EF8" w:rsidRPr="00F42061" w:rsidRDefault="00202EF8" w:rsidP="00202EF8">
            <w:pPr>
              <w:pStyle w:val="Tabellentext"/>
              <w:rPr>
                <w:lang w:val="en-GB"/>
              </w:rPr>
            </w:pPr>
          </w:p>
        </w:tc>
        <w:tc>
          <w:tcPr>
            <w:tcW w:w="1275" w:type="dxa"/>
          </w:tcPr>
          <w:p w14:paraId="56D60085" w14:textId="77777777" w:rsidR="00202EF8" w:rsidRPr="00F42061" w:rsidRDefault="00202EF8" w:rsidP="00202EF8">
            <w:pPr>
              <w:pStyle w:val="Tabellentext"/>
              <w:rPr>
                <w:lang w:val="en-GB"/>
              </w:rPr>
            </w:pPr>
          </w:p>
        </w:tc>
        <w:tc>
          <w:tcPr>
            <w:tcW w:w="1418" w:type="dxa"/>
          </w:tcPr>
          <w:p w14:paraId="6ADEE24E" w14:textId="77777777" w:rsidR="00202EF8" w:rsidRPr="00F42061" w:rsidRDefault="00202EF8" w:rsidP="00202EF8">
            <w:pPr>
              <w:pStyle w:val="Tabellentext"/>
              <w:rPr>
                <w:lang w:val="en-GB"/>
              </w:rPr>
            </w:pPr>
          </w:p>
        </w:tc>
      </w:tr>
      <w:tr w:rsidR="00202EF8" w:rsidRPr="00F42061" w14:paraId="76BFF1C1" w14:textId="77777777">
        <w:tc>
          <w:tcPr>
            <w:tcW w:w="1134" w:type="dxa"/>
          </w:tcPr>
          <w:p w14:paraId="2C5B9833" w14:textId="77777777" w:rsidR="00202EF8" w:rsidRPr="00F42061" w:rsidRDefault="00202EF8" w:rsidP="00202EF8">
            <w:pPr>
              <w:pStyle w:val="Tabellentext"/>
              <w:rPr>
                <w:lang w:val="en-GB"/>
              </w:rPr>
            </w:pPr>
            <w:r w:rsidRPr="00F42061">
              <w:rPr>
                <w:lang w:val="en-GB"/>
              </w:rPr>
              <w:t>13</w:t>
            </w:r>
          </w:p>
        </w:tc>
        <w:tc>
          <w:tcPr>
            <w:tcW w:w="2075" w:type="dxa"/>
          </w:tcPr>
          <w:p w14:paraId="50EA9B04" w14:textId="77777777" w:rsidR="00202EF8" w:rsidRPr="00F42061" w:rsidRDefault="00202EF8" w:rsidP="00202EF8">
            <w:pPr>
              <w:pStyle w:val="Tabellentext"/>
              <w:rPr>
                <w:lang w:val="en-GB"/>
              </w:rPr>
            </w:pPr>
          </w:p>
        </w:tc>
        <w:tc>
          <w:tcPr>
            <w:tcW w:w="3454" w:type="dxa"/>
          </w:tcPr>
          <w:p w14:paraId="5349D506" w14:textId="77777777" w:rsidR="00202EF8" w:rsidRPr="00F42061" w:rsidRDefault="00202EF8" w:rsidP="00202EF8">
            <w:pPr>
              <w:pStyle w:val="Tabellentext"/>
              <w:rPr>
                <w:lang w:val="en-GB"/>
              </w:rPr>
            </w:pPr>
          </w:p>
        </w:tc>
        <w:tc>
          <w:tcPr>
            <w:tcW w:w="1275" w:type="dxa"/>
          </w:tcPr>
          <w:p w14:paraId="527E2896" w14:textId="77777777" w:rsidR="00202EF8" w:rsidRPr="00F42061" w:rsidRDefault="00202EF8" w:rsidP="00202EF8">
            <w:pPr>
              <w:pStyle w:val="Tabellentext"/>
              <w:rPr>
                <w:lang w:val="en-GB"/>
              </w:rPr>
            </w:pPr>
          </w:p>
        </w:tc>
        <w:tc>
          <w:tcPr>
            <w:tcW w:w="1418" w:type="dxa"/>
          </w:tcPr>
          <w:p w14:paraId="4CE7E16D" w14:textId="77777777" w:rsidR="00202EF8" w:rsidRPr="00F42061" w:rsidRDefault="00202EF8" w:rsidP="00202EF8">
            <w:pPr>
              <w:pStyle w:val="Tabellentext"/>
              <w:rPr>
                <w:lang w:val="en-GB"/>
              </w:rPr>
            </w:pPr>
          </w:p>
        </w:tc>
      </w:tr>
      <w:tr w:rsidR="00202EF8" w:rsidRPr="00F42061" w14:paraId="743E4184" w14:textId="77777777">
        <w:tc>
          <w:tcPr>
            <w:tcW w:w="1134" w:type="dxa"/>
          </w:tcPr>
          <w:p w14:paraId="3CAA6D2E" w14:textId="77777777" w:rsidR="00202EF8" w:rsidRPr="00F42061" w:rsidRDefault="00202EF8" w:rsidP="00202EF8">
            <w:pPr>
              <w:pStyle w:val="Tabellentext"/>
              <w:rPr>
                <w:lang w:val="en-GB"/>
              </w:rPr>
            </w:pPr>
            <w:r w:rsidRPr="00F42061">
              <w:rPr>
                <w:lang w:val="en-GB"/>
              </w:rPr>
              <w:t>14</w:t>
            </w:r>
          </w:p>
        </w:tc>
        <w:tc>
          <w:tcPr>
            <w:tcW w:w="2075" w:type="dxa"/>
          </w:tcPr>
          <w:p w14:paraId="712B3F1F" w14:textId="77777777" w:rsidR="00202EF8" w:rsidRPr="00F42061" w:rsidRDefault="00202EF8" w:rsidP="00202EF8">
            <w:pPr>
              <w:pStyle w:val="Tabellentext"/>
              <w:rPr>
                <w:lang w:val="en-GB"/>
              </w:rPr>
            </w:pPr>
          </w:p>
        </w:tc>
        <w:tc>
          <w:tcPr>
            <w:tcW w:w="3454" w:type="dxa"/>
          </w:tcPr>
          <w:p w14:paraId="2321780F" w14:textId="77777777" w:rsidR="00202EF8" w:rsidRPr="00F42061" w:rsidRDefault="00202EF8" w:rsidP="00202EF8">
            <w:pPr>
              <w:pStyle w:val="Tabellentext"/>
              <w:rPr>
                <w:lang w:val="en-GB"/>
              </w:rPr>
            </w:pPr>
          </w:p>
        </w:tc>
        <w:tc>
          <w:tcPr>
            <w:tcW w:w="1275" w:type="dxa"/>
          </w:tcPr>
          <w:p w14:paraId="56078B39" w14:textId="77777777" w:rsidR="00202EF8" w:rsidRPr="00F42061" w:rsidRDefault="00202EF8" w:rsidP="00202EF8">
            <w:pPr>
              <w:pStyle w:val="Tabellentext"/>
              <w:rPr>
                <w:lang w:val="en-GB"/>
              </w:rPr>
            </w:pPr>
          </w:p>
        </w:tc>
        <w:tc>
          <w:tcPr>
            <w:tcW w:w="1418" w:type="dxa"/>
          </w:tcPr>
          <w:p w14:paraId="7A74F740" w14:textId="77777777" w:rsidR="00202EF8" w:rsidRPr="00F42061" w:rsidRDefault="00202EF8" w:rsidP="00202EF8">
            <w:pPr>
              <w:pStyle w:val="Tabellentext"/>
              <w:rPr>
                <w:lang w:val="en-GB"/>
              </w:rPr>
            </w:pPr>
          </w:p>
        </w:tc>
      </w:tr>
      <w:tr w:rsidR="00202EF8" w:rsidRPr="00F42061" w14:paraId="15E0CCF2" w14:textId="77777777">
        <w:tc>
          <w:tcPr>
            <w:tcW w:w="1134" w:type="dxa"/>
          </w:tcPr>
          <w:p w14:paraId="13645B1E" w14:textId="77777777" w:rsidR="00202EF8" w:rsidRPr="00F42061" w:rsidRDefault="00202EF8" w:rsidP="00202EF8">
            <w:pPr>
              <w:pStyle w:val="Tabellentext"/>
              <w:rPr>
                <w:lang w:val="en-GB"/>
              </w:rPr>
            </w:pPr>
            <w:r w:rsidRPr="00F42061">
              <w:rPr>
                <w:lang w:val="en-GB"/>
              </w:rPr>
              <w:t>15</w:t>
            </w:r>
          </w:p>
        </w:tc>
        <w:tc>
          <w:tcPr>
            <w:tcW w:w="2075" w:type="dxa"/>
          </w:tcPr>
          <w:p w14:paraId="0C08529C" w14:textId="77777777" w:rsidR="00202EF8" w:rsidRPr="00F42061" w:rsidRDefault="00202EF8" w:rsidP="00202EF8">
            <w:pPr>
              <w:pStyle w:val="Tabellentext"/>
              <w:rPr>
                <w:lang w:val="en-GB"/>
              </w:rPr>
            </w:pPr>
          </w:p>
        </w:tc>
        <w:tc>
          <w:tcPr>
            <w:tcW w:w="3454" w:type="dxa"/>
          </w:tcPr>
          <w:p w14:paraId="3655F3CE" w14:textId="77777777" w:rsidR="00202EF8" w:rsidRPr="00F42061" w:rsidRDefault="00202EF8" w:rsidP="00202EF8">
            <w:pPr>
              <w:pStyle w:val="Tabellentext"/>
              <w:rPr>
                <w:lang w:val="en-GB"/>
              </w:rPr>
            </w:pPr>
          </w:p>
        </w:tc>
        <w:tc>
          <w:tcPr>
            <w:tcW w:w="1275" w:type="dxa"/>
          </w:tcPr>
          <w:p w14:paraId="1A76E41B" w14:textId="77777777" w:rsidR="00202EF8" w:rsidRPr="00F42061" w:rsidRDefault="00202EF8" w:rsidP="00202EF8">
            <w:pPr>
              <w:pStyle w:val="Tabellentext"/>
              <w:rPr>
                <w:lang w:val="en-GB"/>
              </w:rPr>
            </w:pPr>
          </w:p>
        </w:tc>
        <w:tc>
          <w:tcPr>
            <w:tcW w:w="1418" w:type="dxa"/>
          </w:tcPr>
          <w:p w14:paraId="5E19911C" w14:textId="77777777" w:rsidR="00202EF8" w:rsidRPr="00F42061" w:rsidRDefault="00202EF8" w:rsidP="00202EF8">
            <w:pPr>
              <w:pStyle w:val="Tabellentext"/>
              <w:rPr>
                <w:lang w:val="en-GB"/>
              </w:rPr>
            </w:pPr>
          </w:p>
        </w:tc>
      </w:tr>
      <w:tr w:rsidR="00202EF8" w:rsidRPr="00F42061" w14:paraId="4E8282D4" w14:textId="77777777">
        <w:tc>
          <w:tcPr>
            <w:tcW w:w="1134" w:type="dxa"/>
          </w:tcPr>
          <w:p w14:paraId="6C23175C" w14:textId="77777777" w:rsidR="00202EF8" w:rsidRPr="00F42061" w:rsidRDefault="00202EF8" w:rsidP="00202EF8">
            <w:pPr>
              <w:pStyle w:val="Tabellentext"/>
              <w:rPr>
                <w:lang w:val="en-GB"/>
              </w:rPr>
            </w:pPr>
            <w:r w:rsidRPr="00F42061">
              <w:rPr>
                <w:lang w:val="en-GB"/>
              </w:rPr>
              <w:t>16</w:t>
            </w:r>
          </w:p>
        </w:tc>
        <w:tc>
          <w:tcPr>
            <w:tcW w:w="2075" w:type="dxa"/>
          </w:tcPr>
          <w:p w14:paraId="19440E26" w14:textId="77777777" w:rsidR="00202EF8" w:rsidRPr="00F42061" w:rsidRDefault="00202EF8" w:rsidP="00202EF8">
            <w:pPr>
              <w:pStyle w:val="Tabellentext"/>
              <w:rPr>
                <w:lang w:val="en-GB"/>
              </w:rPr>
            </w:pPr>
          </w:p>
        </w:tc>
        <w:tc>
          <w:tcPr>
            <w:tcW w:w="3454" w:type="dxa"/>
          </w:tcPr>
          <w:p w14:paraId="62DF86AB" w14:textId="77777777" w:rsidR="00202EF8" w:rsidRPr="00F42061" w:rsidRDefault="00202EF8" w:rsidP="00202EF8">
            <w:pPr>
              <w:pStyle w:val="Tabellentext"/>
              <w:rPr>
                <w:lang w:val="en-GB"/>
              </w:rPr>
            </w:pPr>
          </w:p>
        </w:tc>
        <w:tc>
          <w:tcPr>
            <w:tcW w:w="1275" w:type="dxa"/>
          </w:tcPr>
          <w:p w14:paraId="343E372C" w14:textId="77777777" w:rsidR="00202EF8" w:rsidRPr="00F42061" w:rsidRDefault="00202EF8" w:rsidP="00202EF8">
            <w:pPr>
              <w:pStyle w:val="Tabellentext"/>
              <w:rPr>
                <w:lang w:val="en-GB"/>
              </w:rPr>
            </w:pPr>
          </w:p>
        </w:tc>
        <w:tc>
          <w:tcPr>
            <w:tcW w:w="1418" w:type="dxa"/>
          </w:tcPr>
          <w:p w14:paraId="51D75FC9" w14:textId="77777777" w:rsidR="00202EF8" w:rsidRPr="00F42061" w:rsidRDefault="00202EF8" w:rsidP="00202EF8">
            <w:pPr>
              <w:pStyle w:val="Tabellentext"/>
              <w:rPr>
                <w:lang w:val="en-GB"/>
              </w:rPr>
            </w:pPr>
          </w:p>
        </w:tc>
      </w:tr>
      <w:tr w:rsidR="00202EF8" w:rsidRPr="00F42061" w14:paraId="41A24F80" w14:textId="77777777">
        <w:tc>
          <w:tcPr>
            <w:tcW w:w="1134" w:type="dxa"/>
          </w:tcPr>
          <w:p w14:paraId="7FE1CC90" w14:textId="77777777" w:rsidR="00202EF8" w:rsidRPr="00F42061" w:rsidRDefault="00202EF8" w:rsidP="00202EF8">
            <w:pPr>
              <w:pStyle w:val="Tabellentext"/>
              <w:rPr>
                <w:lang w:val="en-GB"/>
              </w:rPr>
            </w:pPr>
            <w:r w:rsidRPr="00F42061">
              <w:rPr>
                <w:lang w:val="en-GB"/>
              </w:rPr>
              <w:t>17</w:t>
            </w:r>
          </w:p>
        </w:tc>
        <w:tc>
          <w:tcPr>
            <w:tcW w:w="2075" w:type="dxa"/>
          </w:tcPr>
          <w:p w14:paraId="1471B071" w14:textId="77777777" w:rsidR="00202EF8" w:rsidRPr="00F42061" w:rsidRDefault="00202EF8" w:rsidP="00202EF8">
            <w:pPr>
              <w:pStyle w:val="Tabellentext"/>
              <w:rPr>
                <w:lang w:val="en-GB"/>
              </w:rPr>
            </w:pPr>
          </w:p>
        </w:tc>
        <w:tc>
          <w:tcPr>
            <w:tcW w:w="3454" w:type="dxa"/>
          </w:tcPr>
          <w:p w14:paraId="688AA9E7" w14:textId="77777777" w:rsidR="00202EF8" w:rsidRPr="00F42061" w:rsidRDefault="00202EF8" w:rsidP="00202EF8">
            <w:pPr>
              <w:pStyle w:val="Tabellentext"/>
              <w:rPr>
                <w:lang w:val="en-GB"/>
              </w:rPr>
            </w:pPr>
          </w:p>
        </w:tc>
        <w:tc>
          <w:tcPr>
            <w:tcW w:w="1275" w:type="dxa"/>
          </w:tcPr>
          <w:p w14:paraId="2AA4EE5E" w14:textId="77777777" w:rsidR="00202EF8" w:rsidRPr="00F42061" w:rsidRDefault="00202EF8" w:rsidP="00202EF8">
            <w:pPr>
              <w:pStyle w:val="Tabellentext"/>
              <w:rPr>
                <w:lang w:val="en-GB"/>
              </w:rPr>
            </w:pPr>
          </w:p>
        </w:tc>
        <w:tc>
          <w:tcPr>
            <w:tcW w:w="1418" w:type="dxa"/>
          </w:tcPr>
          <w:p w14:paraId="145951C3" w14:textId="77777777" w:rsidR="00202EF8" w:rsidRPr="00F42061" w:rsidRDefault="00202EF8" w:rsidP="00202EF8">
            <w:pPr>
              <w:pStyle w:val="Tabellentext"/>
              <w:rPr>
                <w:lang w:val="en-GB"/>
              </w:rPr>
            </w:pPr>
          </w:p>
        </w:tc>
      </w:tr>
      <w:tr w:rsidR="00202EF8" w:rsidRPr="00F42061" w14:paraId="74B63CEB" w14:textId="77777777">
        <w:tc>
          <w:tcPr>
            <w:tcW w:w="1134" w:type="dxa"/>
          </w:tcPr>
          <w:p w14:paraId="0AD0BB0B" w14:textId="77777777" w:rsidR="00202EF8" w:rsidRPr="00F42061" w:rsidRDefault="00202EF8" w:rsidP="00202EF8">
            <w:pPr>
              <w:pStyle w:val="Tabellentext"/>
              <w:rPr>
                <w:lang w:val="en-GB"/>
              </w:rPr>
            </w:pPr>
            <w:r w:rsidRPr="00F42061">
              <w:rPr>
                <w:lang w:val="en-GB"/>
              </w:rPr>
              <w:t>18</w:t>
            </w:r>
          </w:p>
        </w:tc>
        <w:tc>
          <w:tcPr>
            <w:tcW w:w="2075" w:type="dxa"/>
          </w:tcPr>
          <w:p w14:paraId="04A44ACC" w14:textId="77777777" w:rsidR="00202EF8" w:rsidRPr="00F42061" w:rsidRDefault="00202EF8" w:rsidP="00202EF8">
            <w:pPr>
              <w:pStyle w:val="Tabellentext"/>
              <w:rPr>
                <w:lang w:val="en-GB"/>
              </w:rPr>
            </w:pPr>
          </w:p>
        </w:tc>
        <w:tc>
          <w:tcPr>
            <w:tcW w:w="3454" w:type="dxa"/>
          </w:tcPr>
          <w:p w14:paraId="2DD6379F" w14:textId="77777777" w:rsidR="00202EF8" w:rsidRPr="00F42061" w:rsidRDefault="00202EF8" w:rsidP="00202EF8">
            <w:pPr>
              <w:pStyle w:val="Tabellentext"/>
              <w:rPr>
                <w:lang w:val="en-GB"/>
              </w:rPr>
            </w:pPr>
          </w:p>
        </w:tc>
        <w:tc>
          <w:tcPr>
            <w:tcW w:w="1275" w:type="dxa"/>
          </w:tcPr>
          <w:p w14:paraId="0E209B7E" w14:textId="77777777" w:rsidR="00202EF8" w:rsidRPr="00F42061" w:rsidRDefault="00202EF8" w:rsidP="00202EF8">
            <w:pPr>
              <w:pStyle w:val="Tabellentext"/>
              <w:rPr>
                <w:lang w:val="en-GB"/>
              </w:rPr>
            </w:pPr>
          </w:p>
        </w:tc>
        <w:tc>
          <w:tcPr>
            <w:tcW w:w="1418" w:type="dxa"/>
          </w:tcPr>
          <w:p w14:paraId="13F9E441" w14:textId="77777777" w:rsidR="00202EF8" w:rsidRPr="00F42061" w:rsidRDefault="00202EF8" w:rsidP="00202EF8">
            <w:pPr>
              <w:pStyle w:val="Tabellentext"/>
              <w:rPr>
                <w:lang w:val="en-GB"/>
              </w:rPr>
            </w:pPr>
          </w:p>
        </w:tc>
      </w:tr>
      <w:tr w:rsidR="00202EF8" w:rsidRPr="00F42061" w14:paraId="01807E07" w14:textId="77777777">
        <w:tc>
          <w:tcPr>
            <w:tcW w:w="1134" w:type="dxa"/>
          </w:tcPr>
          <w:p w14:paraId="0E4C0321" w14:textId="77777777" w:rsidR="00202EF8" w:rsidRPr="00F42061" w:rsidRDefault="00202EF8" w:rsidP="00202EF8">
            <w:pPr>
              <w:pStyle w:val="Tabellentext"/>
              <w:rPr>
                <w:lang w:val="en-GB"/>
              </w:rPr>
            </w:pPr>
            <w:r w:rsidRPr="00F42061">
              <w:rPr>
                <w:lang w:val="en-GB"/>
              </w:rPr>
              <w:t>19</w:t>
            </w:r>
          </w:p>
        </w:tc>
        <w:tc>
          <w:tcPr>
            <w:tcW w:w="2075" w:type="dxa"/>
          </w:tcPr>
          <w:p w14:paraId="1520B0EE" w14:textId="77777777" w:rsidR="00202EF8" w:rsidRPr="00F42061" w:rsidRDefault="00202EF8" w:rsidP="00202EF8">
            <w:pPr>
              <w:pStyle w:val="Tabellentext"/>
              <w:rPr>
                <w:lang w:val="en-GB"/>
              </w:rPr>
            </w:pPr>
          </w:p>
        </w:tc>
        <w:tc>
          <w:tcPr>
            <w:tcW w:w="3454" w:type="dxa"/>
          </w:tcPr>
          <w:p w14:paraId="223046D2" w14:textId="77777777" w:rsidR="00202EF8" w:rsidRPr="00F42061" w:rsidRDefault="00202EF8" w:rsidP="00202EF8">
            <w:pPr>
              <w:pStyle w:val="Tabellentext"/>
              <w:rPr>
                <w:lang w:val="en-GB"/>
              </w:rPr>
            </w:pPr>
          </w:p>
        </w:tc>
        <w:tc>
          <w:tcPr>
            <w:tcW w:w="1275" w:type="dxa"/>
          </w:tcPr>
          <w:p w14:paraId="3119AE26" w14:textId="77777777" w:rsidR="00202EF8" w:rsidRPr="00F42061" w:rsidRDefault="00202EF8" w:rsidP="00202EF8">
            <w:pPr>
              <w:pStyle w:val="Tabellentext"/>
              <w:rPr>
                <w:lang w:val="en-GB"/>
              </w:rPr>
            </w:pPr>
          </w:p>
        </w:tc>
        <w:tc>
          <w:tcPr>
            <w:tcW w:w="1418" w:type="dxa"/>
          </w:tcPr>
          <w:p w14:paraId="413AA2B3" w14:textId="77777777" w:rsidR="00202EF8" w:rsidRPr="00F42061" w:rsidRDefault="00202EF8" w:rsidP="00202EF8">
            <w:pPr>
              <w:pStyle w:val="Tabellentext"/>
              <w:rPr>
                <w:lang w:val="en-GB"/>
              </w:rPr>
            </w:pPr>
          </w:p>
        </w:tc>
      </w:tr>
      <w:tr w:rsidR="00202EF8" w:rsidRPr="00F42061" w14:paraId="7555F0B8" w14:textId="77777777">
        <w:tc>
          <w:tcPr>
            <w:tcW w:w="1134" w:type="dxa"/>
          </w:tcPr>
          <w:p w14:paraId="396F9395" w14:textId="77777777" w:rsidR="00202EF8" w:rsidRPr="00F42061" w:rsidRDefault="00202EF8" w:rsidP="00202EF8">
            <w:pPr>
              <w:pStyle w:val="Tabellentext"/>
              <w:rPr>
                <w:lang w:val="en-GB"/>
              </w:rPr>
            </w:pPr>
            <w:r w:rsidRPr="00F42061">
              <w:rPr>
                <w:lang w:val="en-GB"/>
              </w:rPr>
              <w:t>20</w:t>
            </w:r>
          </w:p>
        </w:tc>
        <w:tc>
          <w:tcPr>
            <w:tcW w:w="2075" w:type="dxa"/>
          </w:tcPr>
          <w:p w14:paraId="087D8816" w14:textId="77777777" w:rsidR="00202EF8" w:rsidRPr="00F42061" w:rsidRDefault="00202EF8" w:rsidP="00202EF8">
            <w:pPr>
              <w:pStyle w:val="Tabellentext"/>
              <w:rPr>
                <w:lang w:val="en-GB"/>
              </w:rPr>
            </w:pPr>
          </w:p>
        </w:tc>
        <w:tc>
          <w:tcPr>
            <w:tcW w:w="3454" w:type="dxa"/>
          </w:tcPr>
          <w:p w14:paraId="52DA6179" w14:textId="77777777" w:rsidR="00202EF8" w:rsidRPr="00F42061" w:rsidRDefault="00202EF8" w:rsidP="00202EF8">
            <w:pPr>
              <w:pStyle w:val="Tabellentext"/>
              <w:rPr>
                <w:lang w:val="en-GB"/>
              </w:rPr>
            </w:pPr>
          </w:p>
        </w:tc>
        <w:tc>
          <w:tcPr>
            <w:tcW w:w="1275" w:type="dxa"/>
          </w:tcPr>
          <w:p w14:paraId="1EDA429D" w14:textId="77777777" w:rsidR="00202EF8" w:rsidRPr="00F42061" w:rsidRDefault="00202EF8" w:rsidP="00202EF8">
            <w:pPr>
              <w:pStyle w:val="Tabellentext"/>
              <w:rPr>
                <w:lang w:val="en-GB"/>
              </w:rPr>
            </w:pPr>
          </w:p>
        </w:tc>
        <w:tc>
          <w:tcPr>
            <w:tcW w:w="1418" w:type="dxa"/>
          </w:tcPr>
          <w:p w14:paraId="363A4AD7" w14:textId="77777777" w:rsidR="00202EF8" w:rsidRPr="00F42061" w:rsidRDefault="00202EF8" w:rsidP="00202EF8">
            <w:pPr>
              <w:pStyle w:val="Tabellentext"/>
              <w:rPr>
                <w:lang w:val="en-GB"/>
              </w:rPr>
            </w:pPr>
          </w:p>
        </w:tc>
      </w:tr>
      <w:tr w:rsidR="00202EF8" w:rsidRPr="00F42061" w14:paraId="69975BE2" w14:textId="77777777">
        <w:tc>
          <w:tcPr>
            <w:tcW w:w="1134" w:type="dxa"/>
          </w:tcPr>
          <w:p w14:paraId="7D00C225" w14:textId="77777777" w:rsidR="00202EF8" w:rsidRPr="00F42061" w:rsidRDefault="00202EF8" w:rsidP="00202EF8">
            <w:pPr>
              <w:pStyle w:val="Tabellentext"/>
              <w:rPr>
                <w:lang w:val="en-GB"/>
              </w:rPr>
            </w:pPr>
            <w:r w:rsidRPr="00F42061">
              <w:rPr>
                <w:lang w:val="en-GB"/>
              </w:rPr>
              <w:t>21</w:t>
            </w:r>
          </w:p>
        </w:tc>
        <w:tc>
          <w:tcPr>
            <w:tcW w:w="2075" w:type="dxa"/>
          </w:tcPr>
          <w:p w14:paraId="2124F6A9" w14:textId="77777777" w:rsidR="00202EF8" w:rsidRPr="00F42061" w:rsidRDefault="00202EF8" w:rsidP="00202EF8">
            <w:pPr>
              <w:pStyle w:val="Tabellentext"/>
              <w:rPr>
                <w:lang w:val="en-GB"/>
              </w:rPr>
            </w:pPr>
          </w:p>
        </w:tc>
        <w:tc>
          <w:tcPr>
            <w:tcW w:w="3454" w:type="dxa"/>
          </w:tcPr>
          <w:p w14:paraId="2217768E" w14:textId="77777777" w:rsidR="00202EF8" w:rsidRPr="00F42061" w:rsidRDefault="00202EF8" w:rsidP="00202EF8">
            <w:pPr>
              <w:pStyle w:val="Tabellentext"/>
              <w:rPr>
                <w:lang w:val="en-GB"/>
              </w:rPr>
            </w:pPr>
          </w:p>
        </w:tc>
        <w:tc>
          <w:tcPr>
            <w:tcW w:w="1275" w:type="dxa"/>
          </w:tcPr>
          <w:p w14:paraId="792BF229" w14:textId="77777777" w:rsidR="00202EF8" w:rsidRPr="00F42061" w:rsidRDefault="00202EF8" w:rsidP="00202EF8">
            <w:pPr>
              <w:pStyle w:val="Tabellentext"/>
              <w:rPr>
                <w:lang w:val="en-GB"/>
              </w:rPr>
            </w:pPr>
          </w:p>
        </w:tc>
        <w:tc>
          <w:tcPr>
            <w:tcW w:w="1418" w:type="dxa"/>
          </w:tcPr>
          <w:p w14:paraId="25F60129" w14:textId="77777777" w:rsidR="00202EF8" w:rsidRPr="00F42061" w:rsidRDefault="00202EF8" w:rsidP="00202EF8">
            <w:pPr>
              <w:pStyle w:val="Tabellentext"/>
              <w:rPr>
                <w:lang w:val="en-GB"/>
              </w:rPr>
            </w:pPr>
          </w:p>
        </w:tc>
      </w:tr>
      <w:tr w:rsidR="00202EF8" w:rsidRPr="00F42061" w14:paraId="568BF802" w14:textId="77777777">
        <w:tc>
          <w:tcPr>
            <w:tcW w:w="1134" w:type="dxa"/>
          </w:tcPr>
          <w:p w14:paraId="6EACCCB5" w14:textId="77777777" w:rsidR="00202EF8" w:rsidRPr="00F42061" w:rsidRDefault="00202EF8" w:rsidP="00202EF8">
            <w:pPr>
              <w:pStyle w:val="Tabellentext"/>
              <w:rPr>
                <w:lang w:val="en-GB"/>
              </w:rPr>
            </w:pPr>
            <w:r w:rsidRPr="00F42061">
              <w:rPr>
                <w:lang w:val="en-GB"/>
              </w:rPr>
              <w:t>22</w:t>
            </w:r>
          </w:p>
        </w:tc>
        <w:tc>
          <w:tcPr>
            <w:tcW w:w="2075" w:type="dxa"/>
          </w:tcPr>
          <w:p w14:paraId="76363343" w14:textId="77777777" w:rsidR="00202EF8" w:rsidRPr="00F42061" w:rsidRDefault="00202EF8" w:rsidP="00202EF8">
            <w:pPr>
              <w:pStyle w:val="Tabellentext"/>
              <w:rPr>
                <w:lang w:val="en-GB"/>
              </w:rPr>
            </w:pPr>
          </w:p>
        </w:tc>
        <w:tc>
          <w:tcPr>
            <w:tcW w:w="3454" w:type="dxa"/>
          </w:tcPr>
          <w:p w14:paraId="185986C1" w14:textId="77777777" w:rsidR="00202EF8" w:rsidRPr="00F42061" w:rsidRDefault="00202EF8" w:rsidP="00202EF8">
            <w:pPr>
              <w:pStyle w:val="Tabellentext"/>
              <w:rPr>
                <w:lang w:val="en-GB"/>
              </w:rPr>
            </w:pPr>
          </w:p>
        </w:tc>
        <w:tc>
          <w:tcPr>
            <w:tcW w:w="1275" w:type="dxa"/>
          </w:tcPr>
          <w:p w14:paraId="3D9365DE" w14:textId="77777777" w:rsidR="00202EF8" w:rsidRPr="00F42061" w:rsidRDefault="00202EF8" w:rsidP="00202EF8">
            <w:pPr>
              <w:pStyle w:val="Tabellentext"/>
              <w:rPr>
                <w:lang w:val="en-GB"/>
              </w:rPr>
            </w:pPr>
          </w:p>
        </w:tc>
        <w:tc>
          <w:tcPr>
            <w:tcW w:w="1418" w:type="dxa"/>
          </w:tcPr>
          <w:p w14:paraId="5AB7C1A0" w14:textId="77777777" w:rsidR="00202EF8" w:rsidRPr="00F42061" w:rsidRDefault="00202EF8" w:rsidP="00202EF8">
            <w:pPr>
              <w:pStyle w:val="Tabellentext"/>
              <w:rPr>
                <w:lang w:val="en-GB"/>
              </w:rPr>
            </w:pPr>
          </w:p>
        </w:tc>
      </w:tr>
      <w:tr w:rsidR="00202EF8" w:rsidRPr="00F42061" w14:paraId="0937CEE4" w14:textId="77777777">
        <w:tc>
          <w:tcPr>
            <w:tcW w:w="1134" w:type="dxa"/>
          </w:tcPr>
          <w:p w14:paraId="52B6393F" w14:textId="77777777" w:rsidR="00202EF8" w:rsidRPr="00F42061" w:rsidRDefault="00202EF8" w:rsidP="00202EF8">
            <w:pPr>
              <w:pStyle w:val="Tabellentext"/>
              <w:rPr>
                <w:lang w:val="en-GB"/>
              </w:rPr>
            </w:pPr>
            <w:r w:rsidRPr="00F42061">
              <w:rPr>
                <w:lang w:val="en-GB"/>
              </w:rPr>
              <w:t>23</w:t>
            </w:r>
          </w:p>
        </w:tc>
        <w:tc>
          <w:tcPr>
            <w:tcW w:w="2075" w:type="dxa"/>
          </w:tcPr>
          <w:p w14:paraId="33BEFB88" w14:textId="77777777" w:rsidR="00202EF8" w:rsidRPr="00F42061" w:rsidRDefault="00202EF8" w:rsidP="00202EF8">
            <w:pPr>
              <w:pStyle w:val="Tabellentext"/>
              <w:rPr>
                <w:lang w:val="en-GB"/>
              </w:rPr>
            </w:pPr>
          </w:p>
        </w:tc>
        <w:tc>
          <w:tcPr>
            <w:tcW w:w="3454" w:type="dxa"/>
          </w:tcPr>
          <w:p w14:paraId="40C45B7C" w14:textId="77777777" w:rsidR="00202EF8" w:rsidRPr="00F42061" w:rsidRDefault="00202EF8" w:rsidP="00202EF8">
            <w:pPr>
              <w:pStyle w:val="Tabellentext"/>
              <w:rPr>
                <w:lang w:val="en-GB"/>
              </w:rPr>
            </w:pPr>
          </w:p>
        </w:tc>
        <w:tc>
          <w:tcPr>
            <w:tcW w:w="1275" w:type="dxa"/>
          </w:tcPr>
          <w:p w14:paraId="47F67E09" w14:textId="77777777" w:rsidR="00202EF8" w:rsidRPr="00F42061" w:rsidRDefault="00202EF8" w:rsidP="00202EF8">
            <w:pPr>
              <w:pStyle w:val="Tabellentext"/>
              <w:rPr>
                <w:lang w:val="en-GB"/>
              </w:rPr>
            </w:pPr>
          </w:p>
        </w:tc>
        <w:tc>
          <w:tcPr>
            <w:tcW w:w="1418" w:type="dxa"/>
          </w:tcPr>
          <w:p w14:paraId="564DFEE1" w14:textId="77777777" w:rsidR="00202EF8" w:rsidRPr="00F42061" w:rsidRDefault="00202EF8" w:rsidP="00202EF8">
            <w:pPr>
              <w:pStyle w:val="Tabellentext"/>
              <w:rPr>
                <w:lang w:val="en-GB"/>
              </w:rPr>
            </w:pPr>
          </w:p>
        </w:tc>
      </w:tr>
      <w:tr w:rsidR="00202EF8" w:rsidRPr="00F42061" w14:paraId="1BEC43C9" w14:textId="77777777">
        <w:tc>
          <w:tcPr>
            <w:tcW w:w="1134" w:type="dxa"/>
          </w:tcPr>
          <w:p w14:paraId="3D08A971" w14:textId="77777777" w:rsidR="00202EF8" w:rsidRPr="00F42061" w:rsidRDefault="00202EF8" w:rsidP="00202EF8">
            <w:pPr>
              <w:pStyle w:val="Tabellentext"/>
              <w:rPr>
                <w:lang w:val="en-GB"/>
              </w:rPr>
            </w:pPr>
            <w:r w:rsidRPr="00F42061">
              <w:rPr>
                <w:lang w:val="en-GB"/>
              </w:rPr>
              <w:t>24</w:t>
            </w:r>
          </w:p>
        </w:tc>
        <w:tc>
          <w:tcPr>
            <w:tcW w:w="2075" w:type="dxa"/>
          </w:tcPr>
          <w:p w14:paraId="105918C3" w14:textId="77777777" w:rsidR="00202EF8" w:rsidRPr="00F42061" w:rsidRDefault="00202EF8" w:rsidP="00202EF8">
            <w:pPr>
              <w:pStyle w:val="Tabellentext"/>
              <w:rPr>
                <w:lang w:val="en-GB"/>
              </w:rPr>
            </w:pPr>
          </w:p>
        </w:tc>
        <w:tc>
          <w:tcPr>
            <w:tcW w:w="3454" w:type="dxa"/>
          </w:tcPr>
          <w:p w14:paraId="4517B9F8" w14:textId="77777777" w:rsidR="00202EF8" w:rsidRPr="00F42061" w:rsidRDefault="00202EF8" w:rsidP="00202EF8">
            <w:pPr>
              <w:pStyle w:val="Tabellentext"/>
              <w:rPr>
                <w:lang w:val="en-GB"/>
              </w:rPr>
            </w:pPr>
          </w:p>
        </w:tc>
        <w:tc>
          <w:tcPr>
            <w:tcW w:w="1275" w:type="dxa"/>
          </w:tcPr>
          <w:p w14:paraId="3A4643B9" w14:textId="77777777" w:rsidR="00202EF8" w:rsidRPr="00F42061" w:rsidRDefault="00202EF8" w:rsidP="00202EF8">
            <w:pPr>
              <w:pStyle w:val="Tabellentext"/>
              <w:rPr>
                <w:lang w:val="en-GB"/>
              </w:rPr>
            </w:pPr>
          </w:p>
        </w:tc>
        <w:tc>
          <w:tcPr>
            <w:tcW w:w="1418" w:type="dxa"/>
          </w:tcPr>
          <w:p w14:paraId="34A0E7E0" w14:textId="77777777" w:rsidR="00202EF8" w:rsidRPr="00F42061" w:rsidRDefault="00202EF8" w:rsidP="00202EF8">
            <w:pPr>
              <w:pStyle w:val="Tabellentext"/>
              <w:rPr>
                <w:lang w:val="en-GB"/>
              </w:rPr>
            </w:pPr>
          </w:p>
        </w:tc>
      </w:tr>
      <w:tr w:rsidR="00202EF8" w:rsidRPr="00F42061" w14:paraId="44995D7E" w14:textId="77777777">
        <w:tc>
          <w:tcPr>
            <w:tcW w:w="1134" w:type="dxa"/>
          </w:tcPr>
          <w:p w14:paraId="51F12D77" w14:textId="77777777" w:rsidR="00202EF8" w:rsidRPr="00F42061" w:rsidRDefault="00202EF8" w:rsidP="00202EF8">
            <w:pPr>
              <w:pStyle w:val="Tabellentext"/>
              <w:rPr>
                <w:lang w:val="en-GB"/>
              </w:rPr>
            </w:pPr>
            <w:r w:rsidRPr="00F42061">
              <w:rPr>
                <w:lang w:val="en-GB"/>
              </w:rPr>
              <w:t>25</w:t>
            </w:r>
          </w:p>
        </w:tc>
        <w:tc>
          <w:tcPr>
            <w:tcW w:w="2075" w:type="dxa"/>
          </w:tcPr>
          <w:p w14:paraId="2C6A17F5" w14:textId="77777777" w:rsidR="00202EF8" w:rsidRPr="00F42061" w:rsidRDefault="00202EF8" w:rsidP="00202EF8">
            <w:pPr>
              <w:pStyle w:val="Tabellentext"/>
              <w:rPr>
                <w:lang w:val="en-GB"/>
              </w:rPr>
            </w:pPr>
          </w:p>
        </w:tc>
        <w:tc>
          <w:tcPr>
            <w:tcW w:w="3454" w:type="dxa"/>
          </w:tcPr>
          <w:p w14:paraId="7D25D0CA" w14:textId="77777777" w:rsidR="00202EF8" w:rsidRPr="00F42061" w:rsidRDefault="00202EF8" w:rsidP="00202EF8">
            <w:pPr>
              <w:pStyle w:val="Tabellentext"/>
              <w:rPr>
                <w:lang w:val="en-GB"/>
              </w:rPr>
            </w:pPr>
          </w:p>
        </w:tc>
        <w:tc>
          <w:tcPr>
            <w:tcW w:w="1275" w:type="dxa"/>
          </w:tcPr>
          <w:p w14:paraId="2EC7DDD4" w14:textId="77777777" w:rsidR="00202EF8" w:rsidRPr="00F42061" w:rsidRDefault="00202EF8" w:rsidP="00202EF8">
            <w:pPr>
              <w:pStyle w:val="Tabellentext"/>
              <w:rPr>
                <w:lang w:val="en-GB"/>
              </w:rPr>
            </w:pPr>
          </w:p>
        </w:tc>
        <w:tc>
          <w:tcPr>
            <w:tcW w:w="1418" w:type="dxa"/>
          </w:tcPr>
          <w:p w14:paraId="4495DF03" w14:textId="77777777" w:rsidR="00202EF8" w:rsidRPr="00F42061" w:rsidRDefault="00202EF8" w:rsidP="00202EF8">
            <w:pPr>
              <w:pStyle w:val="Tabellentext"/>
              <w:rPr>
                <w:lang w:val="en-GB"/>
              </w:rPr>
            </w:pPr>
          </w:p>
        </w:tc>
      </w:tr>
      <w:tr w:rsidR="00202EF8" w:rsidRPr="00F42061" w14:paraId="240F1272" w14:textId="77777777">
        <w:tc>
          <w:tcPr>
            <w:tcW w:w="1134" w:type="dxa"/>
          </w:tcPr>
          <w:p w14:paraId="4AA477B9" w14:textId="77777777" w:rsidR="00202EF8" w:rsidRPr="00F42061" w:rsidRDefault="00202EF8" w:rsidP="00202EF8">
            <w:pPr>
              <w:pStyle w:val="Tabellentext"/>
              <w:rPr>
                <w:lang w:val="en-GB"/>
              </w:rPr>
            </w:pPr>
            <w:r w:rsidRPr="00F42061">
              <w:rPr>
                <w:lang w:val="en-GB"/>
              </w:rPr>
              <w:t>26</w:t>
            </w:r>
          </w:p>
        </w:tc>
        <w:tc>
          <w:tcPr>
            <w:tcW w:w="2075" w:type="dxa"/>
          </w:tcPr>
          <w:p w14:paraId="2291E2F4" w14:textId="77777777" w:rsidR="00202EF8" w:rsidRPr="00F42061" w:rsidRDefault="00202EF8" w:rsidP="00202EF8">
            <w:pPr>
              <w:pStyle w:val="Tabellentext"/>
              <w:rPr>
                <w:lang w:val="en-GB"/>
              </w:rPr>
            </w:pPr>
          </w:p>
        </w:tc>
        <w:tc>
          <w:tcPr>
            <w:tcW w:w="3454" w:type="dxa"/>
          </w:tcPr>
          <w:p w14:paraId="51BC6FF3" w14:textId="77777777" w:rsidR="00202EF8" w:rsidRPr="00F42061" w:rsidRDefault="00202EF8" w:rsidP="00202EF8">
            <w:pPr>
              <w:pStyle w:val="Tabellentext"/>
              <w:rPr>
                <w:lang w:val="en-GB"/>
              </w:rPr>
            </w:pPr>
          </w:p>
        </w:tc>
        <w:tc>
          <w:tcPr>
            <w:tcW w:w="1275" w:type="dxa"/>
          </w:tcPr>
          <w:p w14:paraId="451F97CA" w14:textId="77777777" w:rsidR="00202EF8" w:rsidRPr="00F42061" w:rsidRDefault="00202EF8" w:rsidP="00202EF8">
            <w:pPr>
              <w:pStyle w:val="Tabellentext"/>
              <w:rPr>
                <w:lang w:val="en-GB"/>
              </w:rPr>
            </w:pPr>
          </w:p>
        </w:tc>
        <w:tc>
          <w:tcPr>
            <w:tcW w:w="1418" w:type="dxa"/>
          </w:tcPr>
          <w:p w14:paraId="680F0A67" w14:textId="77777777" w:rsidR="00202EF8" w:rsidRPr="00F42061" w:rsidRDefault="00202EF8" w:rsidP="00202EF8">
            <w:pPr>
              <w:pStyle w:val="Tabellentext"/>
              <w:rPr>
                <w:lang w:val="en-GB"/>
              </w:rPr>
            </w:pPr>
          </w:p>
        </w:tc>
      </w:tr>
      <w:tr w:rsidR="00202EF8" w:rsidRPr="00F42061" w14:paraId="1521F237" w14:textId="77777777">
        <w:tc>
          <w:tcPr>
            <w:tcW w:w="1134" w:type="dxa"/>
          </w:tcPr>
          <w:p w14:paraId="71437102" w14:textId="77777777" w:rsidR="00202EF8" w:rsidRPr="00F42061" w:rsidRDefault="00202EF8" w:rsidP="00202EF8">
            <w:pPr>
              <w:pStyle w:val="Tabellentext"/>
              <w:rPr>
                <w:lang w:val="en-GB"/>
              </w:rPr>
            </w:pPr>
            <w:r w:rsidRPr="00F42061">
              <w:rPr>
                <w:lang w:val="en-GB"/>
              </w:rPr>
              <w:t>27</w:t>
            </w:r>
          </w:p>
        </w:tc>
        <w:tc>
          <w:tcPr>
            <w:tcW w:w="2075" w:type="dxa"/>
          </w:tcPr>
          <w:p w14:paraId="43535283" w14:textId="77777777" w:rsidR="00202EF8" w:rsidRPr="00F42061" w:rsidRDefault="00202EF8" w:rsidP="00202EF8">
            <w:pPr>
              <w:pStyle w:val="Tabellentext"/>
              <w:rPr>
                <w:lang w:val="en-GB"/>
              </w:rPr>
            </w:pPr>
          </w:p>
        </w:tc>
        <w:tc>
          <w:tcPr>
            <w:tcW w:w="3454" w:type="dxa"/>
          </w:tcPr>
          <w:p w14:paraId="6E913DEF" w14:textId="77777777" w:rsidR="00202EF8" w:rsidRPr="00F42061" w:rsidRDefault="00202EF8" w:rsidP="00202EF8">
            <w:pPr>
              <w:pStyle w:val="Tabellentext"/>
              <w:rPr>
                <w:lang w:val="en-GB"/>
              </w:rPr>
            </w:pPr>
          </w:p>
        </w:tc>
        <w:tc>
          <w:tcPr>
            <w:tcW w:w="1275" w:type="dxa"/>
          </w:tcPr>
          <w:p w14:paraId="5501EB90" w14:textId="77777777" w:rsidR="00202EF8" w:rsidRPr="00F42061" w:rsidRDefault="00202EF8" w:rsidP="00202EF8">
            <w:pPr>
              <w:pStyle w:val="Tabellentext"/>
              <w:rPr>
                <w:lang w:val="en-GB"/>
              </w:rPr>
            </w:pPr>
          </w:p>
        </w:tc>
        <w:tc>
          <w:tcPr>
            <w:tcW w:w="1418" w:type="dxa"/>
          </w:tcPr>
          <w:p w14:paraId="45B6E953" w14:textId="77777777" w:rsidR="00202EF8" w:rsidRPr="00F42061" w:rsidRDefault="00202EF8" w:rsidP="00202EF8">
            <w:pPr>
              <w:pStyle w:val="Tabellentext"/>
              <w:rPr>
                <w:lang w:val="en-GB"/>
              </w:rPr>
            </w:pPr>
          </w:p>
        </w:tc>
      </w:tr>
      <w:tr w:rsidR="00202EF8" w:rsidRPr="00F42061" w14:paraId="0CC405B2" w14:textId="77777777">
        <w:tc>
          <w:tcPr>
            <w:tcW w:w="1134" w:type="dxa"/>
          </w:tcPr>
          <w:p w14:paraId="5255F262" w14:textId="77777777" w:rsidR="00202EF8" w:rsidRPr="00F42061" w:rsidRDefault="00202EF8" w:rsidP="00202EF8">
            <w:pPr>
              <w:pStyle w:val="Tabellentext"/>
              <w:rPr>
                <w:lang w:val="en-GB"/>
              </w:rPr>
            </w:pPr>
            <w:r w:rsidRPr="00F42061">
              <w:rPr>
                <w:lang w:val="en-GB"/>
              </w:rPr>
              <w:t>28</w:t>
            </w:r>
          </w:p>
        </w:tc>
        <w:tc>
          <w:tcPr>
            <w:tcW w:w="2075" w:type="dxa"/>
          </w:tcPr>
          <w:p w14:paraId="4640819A" w14:textId="77777777" w:rsidR="00202EF8" w:rsidRPr="00F42061" w:rsidRDefault="00202EF8" w:rsidP="00202EF8">
            <w:pPr>
              <w:pStyle w:val="Tabellentext"/>
              <w:rPr>
                <w:lang w:val="en-GB"/>
              </w:rPr>
            </w:pPr>
          </w:p>
        </w:tc>
        <w:tc>
          <w:tcPr>
            <w:tcW w:w="3454" w:type="dxa"/>
          </w:tcPr>
          <w:p w14:paraId="33B8CF48" w14:textId="77777777" w:rsidR="00202EF8" w:rsidRPr="00F42061" w:rsidRDefault="00202EF8" w:rsidP="00202EF8">
            <w:pPr>
              <w:pStyle w:val="Tabellentext"/>
              <w:rPr>
                <w:lang w:val="en-GB"/>
              </w:rPr>
            </w:pPr>
          </w:p>
        </w:tc>
        <w:tc>
          <w:tcPr>
            <w:tcW w:w="1275" w:type="dxa"/>
          </w:tcPr>
          <w:p w14:paraId="53F4CAEE" w14:textId="77777777" w:rsidR="00202EF8" w:rsidRPr="00F42061" w:rsidRDefault="00202EF8" w:rsidP="00202EF8">
            <w:pPr>
              <w:pStyle w:val="Tabellentext"/>
              <w:rPr>
                <w:lang w:val="en-GB"/>
              </w:rPr>
            </w:pPr>
          </w:p>
        </w:tc>
        <w:tc>
          <w:tcPr>
            <w:tcW w:w="1418" w:type="dxa"/>
          </w:tcPr>
          <w:p w14:paraId="7119FB21" w14:textId="77777777" w:rsidR="00202EF8" w:rsidRPr="00F42061" w:rsidRDefault="00202EF8" w:rsidP="00202EF8">
            <w:pPr>
              <w:pStyle w:val="Tabellentext"/>
              <w:rPr>
                <w:lang w:val="en-GB"/>
              </w:rPr>
            </w:pPr>
          </w:p>
        </w:tc>
      </w:tr>
      <w:tr w:rsidR="00202EF8" w:rsidRPr="00F42061" w14:paraId="1DA79D59" w14:textId="77777777">
        <w:tc>
          <w:tcPr>
            <w:tcW w:w="1134" w:type="dxa"/>
          </w:tcPr>
          <w:p w14:paraId="571B35EF" w14:textId="77777777" w:rsidR="00202EF8" w:rsidRPr="00F42061" w:rsidRDefault="00202EF8" w:rsidP="00202EF8">
            <w:pPr>
              <w:pStyle w:val="Tabellentext"/>
              <w:rPr>
                <w:lang w:val="en-GB"/>
              </w:rPr>
            </w:pPr>
            <w:r w:rsidRPr="00F42061">
              <w:rPr>
                <w:lang w:val="en-GB"/>
              </w:rPr>
              <w:t>29</w:t>
            </w:r>
          </w:p>
        </w:tc>
        <w:tc>
          <w:tcPr>
            <w:tcW w:w="2075" w:type="dxa"/>
          </w:tcPr>
          <w:p w14:paraId="49F0FB79" w14:textId="77777777" w:rsidR="00202EF8" w:rsidRPr="00F42061" w:rsidRDefault="00202EF8" w:rsidP="00202EF8">
            <w:pPr>
              <w:pStyle w:val="Tabellentext"/>
              <w:rPr>
                <w:lang w:val="en-GB"/>
              </w:rPr>
            </w:pPr>
          </w:p>
        </w:tc>
        <w:tc>
          <w:tcPr>
            <w:tcW w:w="3454" w:type="dxa"/>
          </w:tcPr>
          <w:p w14:paraId="3CEC2F24" w14:textId="77777777" w:rsidR="00202EF8" w:rsidRPr="00F42061" w:rsidRDefault="00202EF8" w:rsidP="00202EF8">
            <w:pPr>
              <w:pStyle w:val="Tabellentext"/>
              <w:rPr>
                <w:lang w:val="en-GB"/>
              </w:rPr>
            </w:pPr>
          </w:p>
        </w:tc>
        <w:tc>
          <w:tcPr>
            <w:tcW w:w="1275" w:type="dxa"/>
          </w:tcPr>
          <w:p w14:paraId="4BD95E48" w14:textId="77777777" w:rsidR="00202EF8" w:rsidRPr="00F42061" w:rsidRDefault="00202EF8" w:rsidP="00202EF8">
            <w:pPr>
              <w:pStyle w:val="Tabellentext"/>
              <w:rPr>
                <w:lang w:val="en-GB"/>
              </w:rPr>
            </w:pPr>
          </w:p>
        </w:tc>
        <w:tc>
          <w:tcPr>
            <w:tcW w:w="1418" w:type="dxa"/>
          </w:tcPr>
          <w:p w14:paraId="6D02C0B4" w14:textId="77777777" w:rsidR="00202EF8" w:rsidRPr="00F42061" w:rsidRDefault="00202EF8" w:rsidP="00202EF8">
            <w:pPr>
              <w:pStyle w:val="Tabellentext"/>
              <w:rPr>
                <w:lang w:val="en-GB"/>
              </w:rPr>
            </w:pPr>
          </w:p>
        </w:tc>
      </w:tr>
      <w:tr w:rsidR="00202EF8" w:rsidRPr="00F42061" w14:paraId="217B9D91" w14:textId="77777777">
        <w:tc>
          <w:tcPr>
            <w:tcW w:w="1134" w:type="dxa"/>
          </w:tcPr>
          <w:p w14:paraId="424C1ECC" w14:textId="77777777" w:rsidR="00202EF8" w:rsidRPr="00F42061" w:rsidRDefault="00202EF8" w:rsidP="00202EF8">
            <w:pPr>
              <w:pStyle w:val="Tabellentext"/>
              <w:rPr>
                <w:lang w:val="en-GB"/>
              </w:rPr>
            </w:pPr>
            <w:r w:rsidRPr="00F42061">
              <w:rPr>
                <w:lang w:val="en-GB"/>
              </w:rPr>
              <w:t>30</w:t>
            </w:r>
          </w:p>
        </w:tc>
        <w:tc>
          <w:tcPr>
            <w:tcW w:w="2075" w:type="dxa"/>
          </w:tcPr>
          <w:p w14:paraId="7D464C2D" w14:textId="77777777" w:rsidR="00202EF8" w:rsidRPr="00F42061" w:rsidRDefault="00202EF8" w:rsidP="00202EF8">
            <w:pPr>
              <w:pStyle w:val="Tabellentext"/>
              <w:rPr>
                <w:lang w:val="en-GB"/>
              </w:rPr>
            </w:pPr>
          </w:p>
        </w:tc>
        <w:tc>
          <w:tcPr>
            <w:tcW w:w="3454" w:type="dxa"/>
          </w:tcPr>
          <w:p w14:paraId="0CE552E9" w14:textId="77777777" w:rsidR="00202EF8" w:rsidRPr="00F42061" w:rsidRDefault="00202EF8" w:rsidP="00202EF8">
            <w:pPr>
              <w:pStyle w:val="Tabellentext"/>
              <w:rPr>
                <w:lang w:val="en-GB"/>
              </w:rPr>
            </w:pPr>
          </w:p>
        </w:tc>
        <w:tc>
          <w:tcPr>
            <w:tcW w:w="1275" w:type="dxa"/>
          </w:tcPr>
          <w:p w14:paraId="54AA7229" w14:textId="77777777" w:rsidR="00202EF8" w:rsidRPr="00F42061" w:rsidRDefault="00202EF8" w:rsidP="00202EF8">
            <w:pPr>
              <w:pStyle w:val="Tabellentext"/>
              <w:rPr>
                <w:lang w:val="en-GB"/>
              </w:rPr>
            </w:pPr>
          </w:p>
        </w:tc>
        <w:tc>
          <w:tcPr>
            <w:tcW w:w="1418" w:type="dxa"/>
          </w:tcPr>
          <w:p w14:paraId="29EA6D9B" w14:textId="77777777" w:rsidR="00202EF8" w:rsidRPr="00F42061" w:rsidRDefault="00202EF8" w:rsidP="00202EF8">
            <w:pPr>
              <w:pStyle w:val="Tabellentext"/>
              <w:rPr>
                <w:lang w:val="en-GB"/>
              </w:rPr>
            </w:pPr>
          </w:p>
        </w:tc>
      </w:tr>
    </w:tbl>
    <w:p w14:paraId="1E587761" w14:textId="77777777" w:rsidR="005A5D31" w:rsidRPr="00F42061" w:rsidRDefault="005A5D31" w:rsidP="005A5D31">
      <w:pPr>
        <w:pStyle w:val="berschrift1"/>
        <w:rPr>
          <w:lang w:val="en-GB"/>
        </w:rPr>
      </w:pPr>
      <w:r w:rsidRPr="00F42061">
        <w:rPr>
          <w:lang w:val="en-GB"/>
        </w:rPr>
        <w:br w:type="page"/>
      </w:r>
      <w:bookmarkStart w:id="7" w:name="_Toc150663242"/>
      <w:bookmarkStart w:id="8" w:name="_Toc162429415"/>
      <w:bookmarkStart w:id="9" w:name="_Toc208115654"/>
      <w:bookmarkStart w:id="10" w:name="_Toc374628455"/>
      <w:r w:rsidR="002B0FEE" w:rsidRPr="00F42061">
        <w:rPr>
          <w:lang w:val="en-GB"/>
        </w:rPr>
        <w:lastRenderedPageBreak/>
        <w:t>Introduction</w:t>
      </w:r>
      <w:bookmarkEnd w:id="7"/>
      <w:bookmarkEnd w:id="8"/>
      <w:bookmarkEnd w:id="9"/>
      <w:bookmarkEnd w:id="10"/>
    </w:p>
    <w:p w14:paraId="42E88474" w14:textId="77777777" w:rsidR="005A5D31" w:rsidRPr="00F42061" w:rsidRDefault="000A2696" w:rsidP="005A5D31">
      <w:pPr>
        <w:pStyle w:val="Textkrper"/>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14:paraId="6D2E232A" w14:textId="77777777" w:rsidR="00DC024F" w:rsidRPr="00F42061" w:rsidRDefault="00DC024F" w:rsidP="005A5D31">
      <w:pPr>
        <w:pStyle w:val="Textkrper"/>
        <w:spacing w:before="60" w:after="60"/>
        <w:rPr>
          <w:lang w:val="en-GB"/>
        </w:rPr>
      </w:pPr>
    </w:p>
    <w:p w14:paraId="1E07F7F9" w14:textId="77777777" w:rsidR="005A5D31" w:rsidRPr="00F42061" w:rsidRDefault="002B0FEE" w:rsidP="005A5D31">
      <w:pPr>
        <w:pStyle w:val="berschrift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4628456"/>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14:paraId="5E0E0568" w14:textId="77777777">
        <w:tc>
          <w:tcPr>
            <w:tcW w:w="992" w:type="dxa"/>
            <w:shd w:val="pct20" w:color="auto" w:fill="auto"/>
          </w:tcPr>
          <w:p w14:paraId="32C0CCB9" w14:textId="77777777" w:rsidR="00B60E3F" w:rsidRPr="00F42061" w:rsidRDefault="002B0FEE" w:rsidP="009659FD">
            <w:pPr>
              <w:pStyle w:val="Tabellentext"/>
              <w:rPr>
                <w:lang w:val="en-GB"/>
              </w:rPr>
            </w:pPr>
            <w:r w:rsidRPr="00F42061">
              <w:rPr>
                <w:lang w:val="en-GB"/>
              </w:rPr>
              <w:t>Abbr.</w:t>
            </w:r>
          </w:p>
        </w:tc>
        <w:tc>
          <w:tcPr>
            <w:tcW w:w="6379" w:type="dxa"/>
            <w:shd w:val="pct20" w:color="auto" w:fill="auto"/>
          </w:tcPr>
          <w:p w14:paraId="297A90B4" w14:textId="77777777" w:rsidR="00B60E3F" w:rsidRPr="00F42061" w:rsidRDefault="002B0FEE" w:rsidP="009659FD">
            <w:pPr>
              <w:pStyle w:val="Tabellentext"/>
              <w:rPr>
                <w:lang w:val="en-GB"/>
              </w:rPr>
            </w:pPr>
            <w:r w:rsidRPr="00F42061">
              <w:rPr>
                <w:lang w:val="en-GB"/>
              </w:rPr>
              <w:t>Description</w:t>
            </w:r>
          </w:p>
        </w:tc>
      </w:tr>
      <w:tr w:rsidR="00233176" w:rsidRPr="00F42061" w14:paraId="64F6530D" w14:textId="77777777">
        <w:tc>
          <w:tcPr>
            <w:tcW w:w="992" w:type="dxa"/>
          </w:tcPr>
          <w:p w14:paraId="5AF25393" w14:textId="77777777" w:rsidR="00233176" w:rsidRPr="00F42061" w:rsidRDefault="00233176" w:rsidP="00233176">
            <w:pPr>
              <w:pStyle w:val="Tabellentext"/>
              <w:rPr>
                <w:lang w:val="en-GB"/>
              </w:rPr>
            </w:pPr>
            <w:r>
              <w:rPr>
                <w:lang w:val="en-GB"/>
              </w:rPr>
              <w:t>CAN</w:t>
            </w:r>
          </w:p>
        </w:tc>
        <w:tc>
          <w:tcPr>
            <w:tcW w:w="6379" w:type="dxa"/>
          </w:tcPr>
          <w:p w14:paraId="1D7D24B7" w14:textId="77777777" w:rsidR="00233176" w:rsidRPr="00F42061" w:rsidRDefault="00233176" w:rsidP="00233176">
            <w:pPr>
              <w:pStyle w:val="Tabellentext"/>
              <w:rPr>
                <w:lang w:val="en-GB"/>
              </w:rPr>
            </w:pPr>
            <w:r>
              <w:rPr>
                <w:lang w:val="en-GB"/>
              </w:rPr>
              <w:t>Controller area network</w:t>
            </w:r>
          </w:p>
        </w:tc>
      </w:tr>
      <w:tr w:rsidR="00233176" w:rsidRPr="00F42061" w14:paraId="4F38AB88" w14:textId="77777777">
        <w:tc>
          <w:tcPr>
            <w:tcW w:w="992" w:type="dxa"/>
          </w:tcPr>
          <w:p w14:paraId="58DCFA01" w14:textId="77777777" w:rsidR="00233176" w:rsidRPr="00F42061" w:rsidRDefault="00233176" w:rsidP="00233176">
            <w:pPr>
              <w:pStyle w:val="Tabellentext"/>
              <w:rPr>
                <w:lang w:val="en-GB"/>
              </w:rPr>
            </w:pPr>
            <w:r>
              <w:rPr>
                <w:lang w:val="en-GB"/>
              </w:rPr>
              <w:t>d</w:t>
            </w:r>
          </w:p>
        </w:tc>
        <w:tc>
          <w:tcPr>
            <w:tcW w:w="6379" w:type="dxa"/>
          </w:tcPr>
          <w:p w14:paraId="306FE1DD" w14:textId="77777777" w:rsidR="00233176" w:rsidRPr="00F42061" w:rsidRDefault="00233176" w:rsidP="00233176">
            <w:pPr>
              <w:pStyle w:val="Tabellentext"/>
              <w:rPr>
                <w:lang w:val="en-GB"/>
              </w:rPr>
            </w:pPr>
            <w:r>
              <w:rPr>
                <w:lang w:val="en-GB"/>
              </w:rPr>
              <w:t>Day</w:t>
            </w:r>
          </w:p>
        </w:tc>
      </w:tr>
      <w:tr w:rsidR="00233176" w:rsidRPr="00F42061" w14:paraId="5301AB45" w14:textId="77777777">
        <w:tc>
          <w:tcPr>
            <w:tcW w:w="992" w:type="dxa"/>
          </w:tcPr>
          <w:p w14:paraId="4C196EDA" w14:textId="77777777" w:rsidR="00233176" w:rsidRPr="00F42061" w:rsidRDefault="00233176" w:rsidP="00233176">
            <w:pPr>
              <w:pStyle w:val="Tabellentext"/>
              <w:rPr>
                <w:lang w:val="en-GB"/>
              </w:rPr>
            </w:pPr>
            <w:r>
              <w:rPr>
                <w:lang w:val="en-GB"/>
              </w:rPr>
              <w:t>DMM</w:t>
            </w:r>
          </w:p>
        </w:tc>
        <w:tc>
          <w:tcPr>
            <w:tcW w:w="6379" w:type="dxa"/>
          </w:tcPr>
          <w:p w14:paraId="06BE70FF" w14:textId="77777777" w:rsidR="00233176" w:rsidRPr="00F42061" w:rsidRDefault="00233176" w:rsidP="00233176">
            <w:pPr>
              <w:pStyle w:val="Tabellentext"/>
              <w:rPr>
                <w:lang w:val="en-GB"/>
              </w:rPr>
            </w:pPr>
            <w:r>
              <w:rPr>
                <w:lang w:val="en-GB"/>
              </w:rPr>
              <w:t>Digital multimeter</w:t>
            </w:r>
          </w:p>
        </w:tc>
      </w:tr>
      <w:tr w:rsidR="00233176" w:rsidRPr="00F42061" w14:paraId="0AC6A49B" w14:textId="77777777">
        <w:tc>
          <w:tcPr>
            <w:tcW w:w="992" w:type="dxa"/>
          </w:tcPr>
          <w:p w14:paraId="02145E98" w14:textId="77777777" w:rsidR="00233176" w:rsidRPr="00F42061" w:rsidRDefault="00233176" w:rsidP="00233176">
            <w:pPr>
              <w:pStyle w:val="Tabellentext"/>
              <w:rPr>
                <w:lang w:val="en-GB"/>
              </w:rPr>
            </w:pPr>
            <w:r>
              <w:rPr>
                <w:lang w:val="en-GB"/>
              </w:rPr>
              <w:t>HMI</w:t>
            </w:r>
          </w:p>
        </w:tc>
        <w:tc>
          <w:tcPr>
            <w:tcW w:w="6379" w:type="dxa"/>
          </w:tcPr>
          <w:p w14:paraId="627DAF9A" w14:textId="77777777" w:rsidR="00233176" w:rsidRPr="00F42061" w:rsidRDefault="00233176" w:rsidP="00233176">
            <w:pPr>
              <w:pStyle w:val="Tabellentext"/>
              <w:rPr>
                <w:lang w:val="en-GB"/>
              </w:rPr>
            </w:pPr>
            <w:r>
              <w:rPr>
                <w:lang w:val="en-GB"/>
              </w:rPr>
              <w:t>Human-machine interface</w:t>
            </w:r>
          </w:p>
        </w:tc>
      </w:tr>
      <w:tr w:rsidR="00233176" w:rsidRPr="00F42061" w14:paraId="194484E3" w14:textId="77777777">
        <w:tc>
          <w:tcPr>
            <w:tcW w:w="992" w:type="dxa"/>
          </w:tcPr>
          <w:p w14:paraId="01A589E1" w14:textId="77777777" w:rsidR="00233176" w:rsidRPr="00F42061" w:rsidRDefault="00233176" w:rsidP="00233176">
            <w:pPr>
              <w:pStyle w:val="Tabellentext"/>
              <w:rPr>
                <w:lang w:val="en-GB"/>
              </w:rPr>
            </w:pPr>
            <w:r>
              <w:rPr>
                <w:lang w:val="en-GB"/>
              </w:rPr>
              <w:t>NI</w:t>
            </w:r>
          </w:p>
        </w:tc>
        <w:tc>
          <w:tcPr>
            <w:tcW w:w="6379" w:type="dxa"/>
          </w:tcPr>
          <w:p w14:paraId="46A73FB9" w14:textId="77777777" w:rsidR="00233176" w:rsidRPr="00F42061" w:rsidRDefault="00233176" w:rsidP="00233176">
            <w:pPr>
              <w:pStyle w:val="Tabellentext"/>
              <w:rPr>
                <w:lang w:val="en-GB"/>
              </w:rPr>
            </w:pPr>
            <w:r>
              <w:rPr>
                <w:lang w:val="en-GB"/>
              </w:rPr>
              <w:t>National instruments</w:t>
            </w:r>
          </w:p>
        </w:tc>
      </w:tr>
      <w:tr w:rsidR="00233176" w:rsidRPr="00F42061" w14:paraId="21BC3B42" w14:textId="77777777">
        <w:tc>
          <w:tcPr>
            <w:tcW w:w="992" w:type="dxa"/>
          </w:tcPr>
          <w:p w14:paraId="74AAADE3" w14:textId="77777777" w:rsidR="00233176" w:rsidRPr="00F42061" w:rsidRDefault="00233176" w:rsidP="00233176">
            <w:pPr>
              <w:pStyle w:val="Tabellentext"/>
              <w:rPr>
                <w:lang w:val="en-GB"/>
              </w:rPr>
            </w:pPr>
            <w:r>
              <w:rPr>
                <w:lang w:val="en-GB"/>
              </w:rPr>
              <w:t>NPLC</w:t>
            </w:r>
          </w:p>
        </w:tc>
        <w:tc>
          <w:tcPr>
            <w:tcW w:w="6379" w:type="dxa"/>
          </w:tcPr>
          <w:p w14:paraId="52DDCADC" w14:textId="77777777"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14:paraId="1ED2EAB0" w14:textId="77777777">
        <w:tc>
          <w:tcPr>
            <w:tcW w:w="992" w:type="dxa"/>
          </w:tcPr>
          <w:p w14:paraId="4D3A0494" w14:textId="77777777" w:rsidR="00233176" w:rsidRPr="00F42061" w:rsidRDefault="00233176" w:rsidP="009659FD">
            <w:pPr>
              <w:pStyle w:val="Tabellentext"/>
              <w:rPr>
                <w:lang w:val="en-GB"/>
              </w:rPr>
            </w:pPr>
            <w:r>
              <w:rPr>
                <w:lang w:val="en-GB"/>
              </w:rPr>
              <w:t>PWM</w:t>
            </w:r>
          </w:p>
        </w:tc>
        <w:tc>
          <w:tcPr>
            <w:tcW w:w="6379" w:type="dxa"/>
          </w:tcPr>
          <w:p w14:paraId="45CE850C" w14:textId="77777777" w:rsidR="00233176" w:rsidRPr="00F42061" w:rsidRDefault="00233176" w:rsidP="009659FD">
            <w:pPr>
              <w:pStyle w:val="Tabellentext"/>
              <w:rPr>
                <w:lang w:val="en-GB"/>
              </w:rPr>
            </w:pPr>
            <w:r>
              <w:rPr>
                <w:lang w:val="en-GB"/>
              </w:rPr>
              <w:t>Pulse width modulation</w:t>
            </w:r>
          </w:p>
        </w:tc>
      </w:tr>
      <w:tr w:rsidR="00233176" w:rsidRPr="00F42061" w14:paraId="3DAC95BC" w14:textId="77777777">
        <w:tc>
          <w:tcPr>
            <w:tcW w:w="992" w:type="dxa"/>
          </w:tcPr>
          <w:p w14:paraId="1C8226CD" w14:textId="77777777" w:rsidR="00233176" w:rsidRPr="00F42061" w:rsidRDefault="00233176" w:rsidP="00233176">
            <w:pPr>
              <w:pStyle w:val="Tabellentext"/>
              <w:rPr>
                <w:lang w:val="en-GB"/>
              </w:rPr>
            </w:pPr>
            <w:r>
              <w:rPr>
                <w:lang w:val="en-GB"/>
              </w:rPr>
              <w:t>RMS</w:t>
            </w:r>
          </w:p>
        </w:tc>
        <w:tc>
          <w:tcPr>
            <w:tcW w:w="6379" w:type="dxa"/>
          </w:tcPr>
          <w:p w14:paraId="4817372D" w14:textId="77777777" w:rsidR="00233176" w:rsidRPr="00F42061" w:rsidRDefault="00233176" w:rsidP="00233176">
            <w:pPr>
              <w:pStyle w:val="Tabellentext"/>
              <w:rPr>
                <w:lang w:val="en-GB"/>
              </w:rPr>
            </w:pPr>
            <w:r>
              <w:rPr>
                <w:lang w:val="en-GB"/>
              </w:rPr>
              <w:t>Root mean square</w:t>
            </w:r>
          </w:p>
        </w:tc>
      </w:tr>
      <w:tr w:rsidR="00233176" w:rsidRPr="00F42061" w14:paraId="5E3C426E" w14:textId="77777777">
        <w:tc>
          <w:tcPr>
            <w:tcW w:w="992" w:type="dxa"/>
          </w:tcPr>
          <w:p w14:paraId="20F925B7" w14:textId="77777777" w:rsidR="00233176" w:rsidRPr="00F42061" w:rsidRDefault="00233176" w:rsidP="009659FD">
            <w:pPr>
              <w:pStyle w:val="Tabellentext"/>
              <w:rPr>
                <w:lang w:val="en-GB"/>
              </w:rPr>
            </w:pPr>
          </w:p>
        </w:tc>
        <w:tc>
          <w:tcPr>
            <w:tcW w:w="6379" w:type="dxa"/>
          </w:tcPr>
          <w:p w14:paraId="11289DD9" w14:textId="77777777" w:rsidR="00233176" w:rsidRPr="00F42061" w:rsidRDefault="00233176" w:rsidP="009659FD">
            <w:pPr>
              <w:pStyle w:val="Tabellentext"/>
              <w:rPr>
                <w:lang w:val="en-GB"/>
              </w:rPr>
            </w:pPr>
          </w:p>
        </w:tc>
      </w:tr>
      <w:tr w:rsidR="00233176" w:rsidRPr="00F42061" w14:paraId="79F5ED2E" w14:textId="77777777">
        <w:tc>
          <w:tcPr>
            <w:tcW w:w="992" w:type="dxa"/>
          </w:tcPr>
          <w:p w14:paraId="48CD636E" w14:textId="77777777" w:rsidR="00233176" w:rsidRPr="00F42061" w:rsidRDefault="00233176" w:rsidP="009659FD">
            <w:pPr>
              <w:pStyle w:val="Tabellentext"/>
              <w:rPr>
                <w:lang w:val="en-GB"/>
              </w:rPr>
            </w:pPr>
          </w:p>
        </w:tc>
        <w:tc>
          <w:tcPr>
            <w:tcW w:w="6379" w:type="dxa"/>
          </w:tcPr>
          <w:p w14:paraId="0A6C5B44" w14:textId="77777777" w:rsidR="00233176" w:rsidRPr="00F42061" w:rsidRDefault="00233176" w:rsidP="009659FD">
            <w:pPr>
              <w:pStyle w:val="Tabellentext"/>
              <w:rPr>
                <w:lang w:val="en-GB"/>
              </w:rPr>
            </w:pPr>
          </w:p>
        </w:tc>
      </w:tr>
    </w:tbl>
    <w:p w14:paraId="6A9907BA" w14:textId="77777777" w:rsidR="00B35CFC" w:rsidRPr="00F42061" w:rsidRDefault="00B35CFC" w:rsidP="00B35CFC">
      <w:pPr>
        <w:pStyle w:val="Textkrper"/>
        <w:rPr>
          <w:lang w:val="en-GB"/>
        </w:rPr>
      </w:pPr>
      <w:bookmarkStart w:id="88" w:name="_Toc134926455"/>
    </w:p>
    <w:p w14:paraId="0BCA5AE4" w14:textId="77777777" w:rsidR="00202EF8" w:rsidRPr="00F42061" w:rsidRDefault="008E01C7" w:rsidP="00202EF8">
      <w:pPr>
        <w:pStyle w:val="berschrift2"/>
        <w:rPr>
          <w:lang w:val="en-GB"/>
        </w:rPr>
      </w:pPr>
      <w:bookmarkStart w:id="89" w:name="_Toc150663246"/>
      <w:bookmarkStart w:id="90" w:name="_Toc162429419"/>
      <w:bookmarkStart w:id="91" w:name="_Toc208115446"/>
      <w:bookmarkStart w:id="92" w:name="_Toc208115658"/>
      <w:bookmarkStart w:id="93" w:name="_Toc374628457"/>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14:paraId="40553809" w14:textId="77777777">
        <w:tc>
          <w:tcPr>
            <w:tcW w:w="1134" w:type="dxa"/>
            <w:shd w:val="pct20" w:color="auto" w:fill="auto"/>
          </w:tcPr>
          <w:p w14:paraId="6D0D9B04" w14:textId="77777777"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14:paraId="3E00DF84" w14:textId="77777777" w:rsidR="00202EF8" w:rsidRPr="00F42061" w:rsidRDefault="008E01C7" w:rsidP="00202EF8">
            <w:pPr>
              <w:pStyle w:val="Tabellentext"/>
              <w:rPr>
                <w:lang w:val="en-GB"/>
              </w:rPr>
            </w:pPr>
            <w:r w:rsidRPr="00F42061">
              <w:rPr>
                <w:lang w:val="en-GB"/>
              </w:rPr>
              <w:t>Document</w:t>
            </w:r>
          </w:p>
        </w:tc>
        <w:tc>
          <w:tcPr>
            <w:tcW w:w="4252" w:type="dxa"/>
            <w:shd w:val="pct20" w:color="auto" w:fill="auto"/>
          </w:tcPr>
          <w:p w14:paraId="428B968E" w14:textId="77777777" w:rsidR="00202EF8" w:rsidRPr="00F42061" w:rsidRDefault="008E01C7" w:rsidP="00202EF8">
            <w:pPr>
              <w:pStyle w:val="Tabellentext"/>
              <w:rPr>
                <w:lang w:val="en-GB"/>
              </w:rPr>
            </w:pPr>
            <w:r w:rsidRPr="00F42061">
              <w:rPr>
                <w:lang w:val="en-GB"/>
              </w:rPr>
              <w:t>Description</w:t>
            </w:r>
          </w:p>
        </w:tc>
        <w:tc>
          <w:tcPr>
            <w:tcW w:w="1985" w:type="dxa"/>
            <w:shd w:val="pct20" w:color="auto" w:fill="auto"/>
          </w:tcPr>
          <w:p w14:paraId="001BA9FE" w14:textId="77777777"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14:paraId="1359269A" w14:textId="77777777">
        <w:tc>
          <w:tcPr>
            <w:tcW w:w="1134" w:type="dxa"/>
          </w:tcPr>
          <w:p w14:paraId="2053850B" w14:textId="77777777" w:rsidR="00202EF8" w:rsidRPr="00F42061" w:rsidRDefault="00202EF8" w:rsidP="00202EF8">
            <w:pPr>
              <w:pStyle w:val="Tabellentext"/>
              <w:rPr>
                <w:lang w:val="en-GB"/>
              </w:rPr>
            </w:pPr>
          </w:p>
        </w:tc>
        <w:tc>
          <w:tcPr>
            <w:tcW w:w="1985" w:type="dxa"/>
          </w:tcPr>
          <w:p w14:paraId="3F23BBB5" w14:textId="77777777" w:rsidR="00202EF8" w:rsidRPr="00F42061" w:rsidRDefault="00202EF8" w:rsidP="00202EF8">
            <w:pPr>
              <w:pStyle w:val="Tabellentext"/>
              <w:rPr>
                <w:lang w:val="en-GB"/>
              </w:rPr>
            </w:pPr>
          </w:p>
        </w:tc>
        <w:tc>
          <w:tcPr>
            <w:tcW w:w="4252" w:type="dxa"/>
          </w:tcPr>
          <w:p w14:paraId="58E4D7E2" w14:textId="77777777" w:rsidR="00202EF8" w:rsidRPr="00F42061" w:rsidRDefault="00202EF8" w:rsidP="00202EF8">
            <w:pPr>
              <w:pStyle w:val="Tabellentext"/>
              <w:rPr>
                <w:lang w:val="en-GB"/>
              </w:rPr>
            </w:pPr>
          </w:p>
        </w:tc>
        <w:tc>
          <w:tcPr>
            <w:tcW w:w="1985" w:type="dxa"/>
          </w:tcPr>
          <w:p w14:paraId="5E3ADDBB" w14:textId="77777777" w:rsidR="00202EF8" w:rsidRPr="00F42061" w:rsidRDefault="00202EF8" w:rsidP="00202EF8">
            <w:pPr>
              <w:pStyle w:val="Tabellentext"/>
              <w:rPr>
                <w:lang w:val="en-GB"/>
              </w:rPr>
            </w:pPr>
          </w:p>
        </w:tc>
      </w:tr>
      <w:tr w:rsidR="00202EF8" w:rsidRPr="00F42061" w14:paraId="09D68807" w14:textId="77777777">
        <w:tc>
          <w:tcPr>
            <w:tcW w:w="1134" w:type="dxa"/>
          </w:tcPr>
          <w:p w14:paraId="5E2AA95A" w14:textId="77777777" w:rsidR="00202EF8" w:rsidRPr="00F42061" w:rsidRDefault="00202EF8" w:rsidP="00202EF8">
            <w:pPr>
              <w:pStyle w:val="Tabellentext"/>
              <w:rPr>
                <w:i/>
                <w:lang w:val="en-GB"/>
              </w:rPr>
            </w:pPr>
          </w:p>
        </w:tc>
        <w:tc>
          <w:tcPr>
            <w:tcW w:w="1985" w:type="dxa"/>
          </w:tcPr>
          <w:p w14:paraId="25AFBF82" w14:textId="77777777" w:rsidR="00202EF8" w:rsidRPr="00F42061" w:rsidRDefault="00202EF8" w:rsidP="00202EF8">
            <w:pPr>
              <w:pStyle w:val="Tabellentext"/>
              <w:rPr>
                <w:i/>
                <w:lang w:val="en-GB"/>
              </w:rPr>
            </w:pPr>
          </w:p>
        </w:tc>
        <w:tc>
          <w:tcPr>
            <w:tcW w:w="4252" w:type="dxa"/>
          </w:tcPr>
          <w:p w14:paraId="6252A196" w14:textId="77777777" w:rsidR="00202EF8" w:rsidRPr="00F42061" w:rsidRDefault="00202EF8" w:rsidP="00202EF8">
            <w:pPr>
              <w:pStyle w:val="Tabellentext"/>
              <w:rPr>
                <w:lang w:val="en-GB"/>
              </w:rPr>
            </w:pPr>
          </w:p>
        </w:tc>
        <w:tc>
          <w:tcPr>
            <w:tcW w:w="1985" w:type="dxa"/>
          </w:tcPr>
          <w:p w14:paraId="170DDCA6" w14:textId="77777777" w:rsidR="00202EF8" w:rsidRPr="00F42061" w:rsidRDefault="00202EF8" w:rsidP="00202EF8">
            <w:pPr>
              <w:pStyle w:val="Tabellentext"/>
              <w:rPr>
                <w:lang w:val="en-GB"/>
              </w:rPr>
            </w:pPr>
          </w:p>
        </w:tc>
      </w:tr>
      <w:tr w:rsidR="00202EF8" w:rsidRPr="00F42061" w14:paraId="3CA7E0DF" w14:textId="77777777">
        <w:tc>
          <w:tcPr>
            <w:tcW w:w="1134" w:type="dxa"/>
          </w:tcPr>
          <w:p w14:paraId="062D1F1B" w14:textId="77777777" w:rsidR="00202EF8" w:rsidRPr="00F42061" w:rsidRDefault="00202EF8" w:rsidP="00202EF8">
            <w:pPr>
              <w:pStyle w:val="Tabellentext"/>
              <w:rPr>
                <w:lang w:val="en-GB"/>
              </w:rPr>
            </w:pPr>
          </w:p>
        </w:tc>
        <w:tc>
          <w:tcPr>
            <w:tcW w:w="1985" w:type="dxa"/>
          </w:tcPr>
          <w:p w14:paraId="0C0F08E2" w14:textId="77777777" w:rsidR="00202EF8" w:rsidRPr="00F42061" w:rsidRDefault="00202EF8" w:rsidP="00202EF8">
            <w:pPr>
              <w:pStyle w:val="Tabellentext"/>
              <w:rPr>
                <w:lang w:val="en-GB"/>
              </w:rPr>
            </w:pPr>
          </w:p>
        </w:tc>
        <w:tc>
          <w:tcPr>
            <w:tcW w:w="4252" w:type="dxa"/>
          </w:tcPr>
          <w:p w14:paraId="37D470D0" w14:textId="77777777" w:rsidR="00202EF8" w:rsidRPr="00F42061" w:rsidRDefault="00202EF8" w:rsidP="00202EF8">
            <w:pPr>
              <w:pStyle w:val="Tabellentext"/>
              <w:rPr>
                <w:lang w:val="en-GB"/>
              </w:rPr>
            </w:pPr>
          </w:p>
        </w:tc>
        <w:tc>
          <w:tcPr>
            <w:tcW w:w="1985" w:type="dxa"/>
          </w:tcPr>
          <w:p w14:paraId="6BF8A391" w14:textId="77777777" w:rsidR="00202EF8" w:rsidRPr="00F42061" w:rsidRDefault="00202EF8" w:rsidP="00202EF8">
            <w:pPr>
              <w:pStyle w:val="Tabellentext"/>
              <w:rPr>
                <w:lang w:val="en-GB"/>
              </w:rPr>
            </w:pPr>
          </w:p>
        </w:tc>
      </w:tr>
      <w:tr w:rsidR="00202EF8" w:rsidRPr="00F42061" w14:paraId="2FB8CA8B" w14:textId="77777777">
        <w:tc>
          <w:tcPr>
            <w:tcW w:w="1134" w:type="dxa"/>
          </w:tcPr>
          <w:p w14:paraId="0F6A93C5" w14:textId="77777777" w:rsidR="00202EF8" w:rsidRPr="00F42061" w:rsidRDefault="00202EF8" w:rsidP="00202EF8">
            <w:pPr>
              <w:pStyle w:val="Tabellentext"/>
              <w:rPr>
                <w:lang w:val="en-GB"/>
              </w:rPr>
            </w:pPr>
          </w:p>
        </w:tc>
        <w:tc>
          <w:tcPr>
            <w:tcW w:w="1985" w:type="dxa"/>
          </w:tcPr>
          <w:p w14:paraId="06B3AE5B" w14:textId="77777777" w:rsidR="00202EF8" w:rsidRPr="00F42061" w:rsidRDefault="00202EF8" w:rsidP="00202EF8">
            <w:pPr>
              <w:pStyle w:val="Tabellentext"/>
              <w:rPr>
                <w:lang w:val="en-GB"/>
              </w:rPr>
            </w:pPr>
          </w:p>
        </w:tc>
        <w:tc>
          <w:tcPr>
            <w:tcW w:w="4252" w:type="dxa"/>
          </w:tcPr>
          <w:p w14:paraId="36349EF8" w14:textId="77777777" w:rsidR="00202EF8" w:rsidRPr="00F42061" w:rsidRDefault="00202EF8" w:rsidP="00202EF8">
            <w:pPr>
              <w:pStyle w:val="Tabellentext"/>
              <w:rPr>
                <w:lang w:val="en-GB"/>
              </w:rPr>
            </w:pPr>
          </w:p>
        </w:tc>
        <w:tc>
          <w:tcPr>
            <w:tcW w:w="1985" w:type="dxa"/>
          </w:tcPr>
          <w:p w14:paraId="1BC355A1" w14:textId="77777777" w:rsidR="00202EF8" w:rsidRPr="00F42061" w:rsidRDefault="00202EF8" w:rsidP="00202EF8">
            <w:pPr>
              <w:pStyle w:val="Tabellentext"/>
              <w:rPr>
                <w:lang w:val="en-GB"/>
              </w:rPr>
            </w:pPr>
          </w:p>
        </w:tc>
      </w:tr>
      <w:tr w:rsidR="00202EF8" w:rsidRPr="00F42061" w14:paraId="5A2E26BA" w14:textId="77777777">
        <w:tc>
          <w:tcPr>
            <w:tcW w:w="1134" w:type="dxa"/>
          </w:tcPr>
          <w:p w14:paraId="5F3F1428" w14:textId="77777777" w:rsidR="00202EF8" w:rsidRPr="00F42061" w:rsidRDefault="00202EF8" w:rsidP="00202EF8">
            <w:pPr>
              <w:pStyle w:val="Tabellentext"/>
              <w:rPr>
                <w:lang w:val="en-GB"/>
              </w:rPr>
            </w:pPr>
          </w:p>
        </w:tc>
        <w:tc>
          <w:tcPr>
            <w:tcW w:w="1985" w:type="dxa"/>
          </w:tcPr>
          <w:p w14:paraId="11F51E52" w14:textId="77777777" w:rsidR="00202EF8" w:rsidRPr="00F42061" w:rsidRDefault="00202EF8" w:rsidP="00202EF8">
            <w:pPr>
              <w:pStyle w:val="Tabellentext"/>
              <w:rPr>
                <w:lang w:val="en-GB"/>
              </w:rPr>
            </w:pPr>
          </w:p>
        </w:tc>
        <w:tc>
          <w:tcPr>
            <w:tcW w:w="4252" w:type="dxa"/>
          </w:tcPr>
          <w:p w14:paraId="0398F6D3" w14:textId="77777777" w:rsidR="00202EF8" w:rsidRPr="00F42061" w:rsidRDefault="00202EF8" w:rsidP="00202EF8">
            <w:pPr>
              <w:pStyle w:val="Tabellentext"/>
              <w:rPr>
                <w:lang w:val="en-GB"/>
              </w:rPr>
            </w:pPr>
          </w:p>
        </w:tc>
        <w:tc>
          <w:tcPr>
            <w:tcW w:w="1985" w:type="dxa"/>
          </w:tcPr>
          <w:p w14:paraId="1E41B7A0" w14:textId="77777777" w:rsidR="00202EF8" w:rsidRPr="00F42061" w:rsidRDefault="00202EF8" w:rsidP="00202EF8">
            <w:pPr>
              <w:pStyle w:val="Tabellentext"/>
              <w:rPr>
                <w:lang w:val="en-GB"/>
              </w:rPr>
            </w:pPr>
          </w:p>
        </w:tc>
      </w:tr>
      <w:tr w:rsidR="00202EF8" w:rsidRPr="00F42061" w14:paraId="60981AEA" w14:textId="77777777">
        <w:tc>
          <w:tcPr>
            <w:tcW w:w="1134" w:type="dxa"/>
          </w:tcPr>
          <w:p w14:paraId="379090DA" w14:textId="77777777" w:rsidR="00202EF8" w:rsidRPr="00F42061" w:rsidRDefault="00202EF8" w:rsidP="00202EF8">
            <w:pPr>
              <w:pStyle w:val="Tabellentext"/>
              <w:rPr>
                <w:lang w:val="en-GB"/>
              </w:rPr>
            </w:pPr>
          </w:p>
        </w:tc>
        <w:tc>
          <w:tcPr>
            <w:tcW w:w="1985" w:type="dxa"/>
          </w:tcPr>
          <w:p w14:paraId="4011C886" w14:textId="77777777" w:rsidR="00202EF8" w:rsidRPr="00F42061" w:rsidRDefault="00202EF8" w:rsidP="00202EF8">
            <w:pPr>
              <w:pStyle w:val="Tabellentext"/>
              <w:rPr>
                <w:lang w:val="en-GB"/>
              </w:rPr>
            </w:pPr>
          </w:p>
        </w:tc>
        <w:tc>
          <w:tcPr>
            <w:tcW w:w="4252" w:type="dxa"/>
          </w:tcPr>
          <w:p w14:paraId="0546818B" w14:textId="77777777" w:rsidR="00202EF8" w:rsidRPr="00F42061" w:rsidRDefault="00202EF8" w:rsidP="00202EF8">
            <w:pPr>
              <w:pStyle w:val="Tabellentext"/>
              <w:rPr>
                <w:lang w:val="en-GB"/>
              </w:rPr>
            </w:pPr>
          </w:p>
        </w:tc>
        <w:tc>
          <w:tcPr>
            <w:tcW w:w="1985" w:type="dxa"/>
          </w:tcPr>
          <w:p w14:paraId="7CE46232" w14:textId="77777777" w:rsidR="00202EF8" w:rsidRPr="00F42061" w:rsidRDefault="00202EF8" w:rsidP="00202EF8">
            <w:pPr>
              <w:pStyle w:val="Tabellentext"/>
              <w:rPr>
                <w:lang w:val="en-GB"/>
              </w:rPr>
            </w:pPr>
          </w:p>
        </w:tc>
      </w:tr>
      <w:tr w:rsidR="00202EF8" w:rsidRPr="00F42061" w14:paraId="0E294638" w14:textId="77777777">
        <w:tc>
          <w:tcPr>
            <w:tcW w:w="1134" w:type="dxa"/>
          </w:tcPr>
          <w:p w14:paraId="464D5B80" w14:textId="77777777" w:rsidR="00202EF8" w:rsidRPr="00F42061" w:rsidRDefault="00202EF8" w:rsidP="00202EF8">
            <w:pPr>
              <w:pStyle w:val="Tabellentext"/>
              <w:rPr>
                <w:lang w:val="en-GB"/>
              </w:rPr>
            </w:pPr>
          </w:p>
        </w:tc>
        <w:tc>
          <w:tcPr>
            <w:tcW w:w="1985" w:type="dxa"/>
          </w:tcPr>
          <w:p w14:paraId="20BC04D5" w14:textId="77777777" w:rsidR="00202EF8" w:rsidRPr="00F42061" w:rsidRDefault="00202EF8" w:rsidP="00202EF8">
            <w:pPr>
              <w:pStyle w:val="Tabellentext"/>
              <w:rPr>
                <w:lang w:val="en-GB"/>
              </w:rPr>
            </w:pPr>
          </w:p>
        </w:tc>
        <w:tc>
          <w:tcPr>
            <w:tcW w:w="4252" w:type="dxa"/>
          </w:tcPr>
          <w:p w14:paraId="68123638" w14:textId="77777777" w:rsidR="00202EF8" w:rsidRPr="00F42061" w:rsidRDefault="00202EF8" w:rsidP="00202EF8">
            <w:pPr>
              <w:pStyle w:val="Tabellentext"/>
              <w:rPr>
                <w:lang w:val="en-GB"/>
              </w:rPr>
            </w:pPr>
          </w:p>
        </w:tc>
        <w:tc>
          <w:tcPr>
            <w:tcW w:w="1985" w:type="dxa"/>
          </w:tcPr>
          <w:p w14:paraId="1DB6F031" w14:textId="77777777" w:rsidR="00202EF8" w:rsidRPr="00F42061" w:rsidRDefault="00202EF8" w:rsidP="00202EF8">
            <w:pPr>
              <w:pStyle w:val="Tabellentext"/>
              <w:rPr>
                <w:lang w:val="en-GB"/>
              </w:rPr>
            </w:pPr>
          </w:p>
        </w:tc>
      </w:tr>
      <w:tr w:rsidR="00202EF8" w:rsidRPr="00F42061" w14:paraId="5CA42213" w14:textId="77777777">
        <w:tc>
          <w:tcPr>
            <w:tcW w:w="1134" w:type="dxa"/>
          </w:tcPr>
          <w:p w14:paraId="60779195" w14:textId="77777777" w:rsidR="00202EF8" w:rsidRPr="00F42061" w:rsidRDefault="00202EF8" w:rsidP="00202EF8">
            <w:pPr>
              <w:pStyle w:val="Tabellentext"/>
              <w:rPr>
                <w:lang w:val="en-GB"/>
              </w:rPr>
            </w:pPr>
          </w:p>
        </w:tc>
        <w:tc>
          <w:tcPr>
            <w:tcW w:w="1985" w:type="dxa"/>
          </w:tcPr>
          <w:p w14:paraId="6618E6A8" w14:textId="77777777" w:rsidR="00202EF8" w:rsidRPr="00F42061" w:rsidRDefault="00202EF8" w:rsidP="00202EF8">
            <w:pPr>
              <w:pStyle w:val="Tabellentext"/>
              <w:rPr>
                <w:lang w:val="en-GB"/>
              </w:rPr>
            </w:pPr>
          </w:p>
        </w:tc>
        <w:tc>
          <w:tcPr>
            <w:tcW w:w="4252" w:type="dxa"/>
          </w:tcPr>
          <w:p w14:paraId="64559997" w14:textId="77777777" w:rsidR="00202EF8" w:rsidRPr="00F42061" w:rsidRDefault="00202EF8" w:rsidP="00202EF8">
            <w:pPr>
              <w:pStyle w:val="Tabellentext"/>
              <w:rPr>
                <w:lang w:val="en-GB"/>
              </w:rPr>
            </w:pPr>
          </w:p>
        </w:tc>
        <w:tc>
          <w:tcPr>
            <w:tcW w:w="1985" w:type="dxa"/>
          </w:tcPr>
          <w:p w14:paraId="42F21889" w14:textId="77777777" w:rsidR="00202EF8" w:rsidRPr="00F42061" w:rsidRDefault="00202EF8" w:rsidP="00202EF8">
            <w:pPr>
              <w:pStyle w:val="Tabellentext"/>
              <w:rPr>
                <w:lang w:val="en-GB"/>
              </w:rPr>
            </w:pPr>
          </w:p>
        </w:tc>
      </w:tr>
      <w:tr w:rsidR="00202EF8" w:rsidRPr="00F42061" w14:paraId="1D41C2DB" w14:textId="77777777">
        <w:tc>
          <w:tcPr>
            <w:tcW w:w="1134" w:type="dxa"/>
          </w:tcPr>
          <w:p w14:paraId="1FBC18BB" w14:textId="77777777" w:rsidR="00202EF8" w:rsidRPr="00F42061" w:rsidRDefault="00202EF8" w:rsidP="00202EF8">
            <w:pPr>
              <w:pStyle w:val="Tabellentext"/>
              <w:rPr>
                <w:lang w:val="en-GB"/>
              </w:rPr>
            </w:pPr>
          </w:p>
        </w:tc>
        <w:tc>
          <w:tcPr>
            <w:tcW w:w="1985" w:type="dxa"/>
          </w:tcPr>
          <w:p w14:paraId="0E0D9202" w14:textId="77777777" w:rsidR="00202EF8" w:rsidRPr="00F42061" w:rsidRDefault="00202EF8" w:rsidP="00202EF8">
            <w:pPr>
              <w:pStyle w:val="Tabellentext"/>
              <w:rPr>
                <w:lang w:val="en-GB"/>
              </w:rPr>
            </w:pPr>
          </w:p>
        </w:tc>
        <w:tc>
          <w:tcPr>
            <w:tcW w:w="4252" w:type="dxa"/>
          </w:tcPr>
          <w:p w14:paraId="39A7028F" w14:textId="77777777" w:rsidR="00202EF8" w:rsidRPr="00F42061" w:rsidRDefault="00202EF8" w:rsidP="00202EF8">
            <w:pPr>
              <w:pStyle w:val="Tabellentext"/>
              <w:rPr>
                <w:lang w:val="en-GB"/>
              </w:rPr>
            </w:pPr>
          </w:p>
        </w:tc>
        <w:tc>
          <w:tcPr>
            <w:tcW w:w="1985" w:type="dxa"/>
          </w:tcPr>
          <w:p w14:paraId="571A0BC1" w14:textId="77777777" w:rsidR="00202EF8" w:rsidRPr="00F42061" w:rsidRDefault="00202EF8" w:rsidP="00202EF8">
            <w:pPr>
              <w:pStyle w:val="Tabellentext"/>
              <w:rPr>
                <w:lang w:val="en-GB"/>
              </w:rPr>
            </w:pPr>
          </w:p>
        </w:tc>
      </w:tr>
      <w:tr w:rsidR="00202EF8" w:rsidRPr="00F42061" w14:paraId="14D1AA69" w14:textId="77777777">
        <w:tc>
          <w:tcPr>
            <w:tcW w:w="1134" w:type="dxa"/>
          </w:tcPr>
          <w:p w14:paraId="7EDD19EE" w14:textId="77777777" w:rsidR="00202EF8" w:rsidRPr="00F42061" w:rsidRDefault="00202EF8" w:rsidP="00202EF8">
            <w:pPr>
              <w:pStyle w:val="Tabellentext"/>
              <w:rPr>
                <w:lang w:val="en-GB"/>
              </w:rPr>
            </w:pPr>
          </w:p>
        </w:tc>
        <w:tc>
          <w:tcPr>
            <w:tcW w:w="1985" w:type="dxa"/>
          </w:tcPr>
          <w:p w14:paraId="0338BF84" w14:textId="77777777" w:rsidR="00202EF8" w:rsidRPr="00F42061" w:rsidRDefault="00202EF8" w:rsidP="00202EF8">
            <w:pPr>
              <w:pStyle w:val="Tabellentext"/>
              <w:rPr>
                <w:lang w:val="en-GB"/>
              </w:rPr>
            </w:pPr>
          </w:p>
        </w:tc>
        <w:tc>
          <w:tcPr>
            <w:tcW w:w="4252" w:type="dxa"/>
          </w:tcPr>
          <w:p w14:paraId="3317EEC4" w14:textId="77777777" w:rsidR="00202EF8" w:rsidRPr="00F42061" w:rsidRDefault="00202EF8" w:rsidP="00202EF8">
            <w:pPr>
              <w:pStyle w:val="Tabellentext"/>
              <w:rPr>
                <w:lang w:val="en-GB"/>
              </w:rPr>
            </w:pPr>
          </w:p>
        </w:tc>
        <w:tc>
          <w:tcPr>
            <w:tcW w:w="1985" w:type="dxa"/>
          </w:tcPr>
          <w:p w14:paraId="382F9771" w14:textId="77777777" w:rsidR="00202EF8" w:rsidRPr="00F42061" w:rsidRDefault="00202EF8" w:rsidP="00202EF8">
            <w:pPr>
              <w:pStyle w:val="Tabellentext"/>
              <w:rPr>
                <w:lang w:val="en-GB"/>
              </w:rPr>
            </w:pPr>
          </w:p>
        </w:tc>
      </w:tr>
    </w:tbl>
    <w:p w14:paraId="4A834840" w14:textId="77777777" w:rsidR="005A5D31" w:rsidRPr="00F42061" w:rsidRDefault="005A5D31" w:rsidP="005A5D31">
      <w:pPr>
        <w:pStyle w:val="Textkrper"/>
        <w:spacing w:before="60" w:after="60"/>
        <w:rPr>
          <w:lang w:val="en-GB"/>
        </w:rPr>
      </w:pPr>
    </w:p>
    <w:p w14:paraId="29778B61" w14:textId="77777777" w:rsidR="005A5D31" w:rsidRPr="00F42061" w:rsidRDefault="005A5D31" w:rsidP="005A5D31">
      <w:pPr>
        <w:pStyle w:val="Textkrper"/>
        <w:spacing w:before="60" w:after="60"/>
        <w:rPr>
          <w:lang w:val="en-GB"/>
        </w:rPr>
      </w:pPr>
    </w:p>
    <w:p w14:paraId="6A2AD0B1" w14:textId="77777777" w:rsidR="009E50E3" w:rsidRPr="00F42061" w:rsidRDefault="009E50E3" w:rsidP="009E50E3">
      <w:pPr>
        <w:pStyle w:val="berschrift1"/>
        <w:pageBreakBefore/>
        <w:rPr>
          <w:lang w:val="en-GB"/>
        </w:rPr>
      </w:pPr>
      <w:bookmarkStart w:id="94" w:name="_Toc131219321"/>
      <w:bookmarkStart w:id="95" w:name="_Toc374628458"/>
      <w:bookmarkStart w:id="96" w:name="_Toc208115659"/>
      <w:r w:rsidRPr="00F42061">
        <w:rPr>
          <w:lang w:val="en-GB"/>
        </w:rPr>
        <w:lastRenderedPageBreak/>
        <w:t>Global project description</w:t>
      </w:r>
      <w:bookmarkEnd w:id="94"/>
      <w:bookmarkEnd w:id="95"/>
    </w:p>
    <w:p w14:paraId="079508F2" w14:textId="77777777" w:rsidR="009E50E3" w:rsidRPr="00F42061" w:rsidRDefault="009E50E3" w:rsidP="009E50E3">
      <w:pPr>
        <w:pStyle w:val="berschrift2"/>
        <w:rPr>
          <w:lang w:val="en-GB"/>
        </w:rPr>
      </w:pPr>
      <w:bookmarkStart w:id="97" w:name="_Toc131219322"/>
      <w:bookmarkStart w:id="98" w:name="_Toc374628459"/>
      <w:r w:rsidRPr="00F42061">
        <w:rPr>
          <w:lang w:val="en-GB"/>
        </w:rPr>
        <w:t>Introduction</w:t>
      </w:r>
      <w:bookmarkEnd w:id="97"/>
      <w:bookmarkEnd w:id="98"/>
    </w:p>
    <w:p w14:paraId="7B84DBF1" w14:textId="77777777" w:rsidR="00DC024F" w:rsidRPr="00F42061" w:rsidRDefault="00DC024F" w:rsidP="00DC024F">
      <w:pPr>
        <w:pStyle w:val="Textkrper"/>
        <w:rPr>
          <w:lang w:val="en-GB"/>
        </w:rPr>
      </w:pPr>
      <w:r w:rsidRPr="00F42061">
        <w:rPr>
          <w:lang w:val="en-GB"/>
        </w:rPr>
        <w:t xml:space="preserve">LEM is interested in performing high current, high accuracy tests for their current sensors. That can be done on the test bench located </w:t>
      </w:r>
      <w:del w:id="99" w:author="Andrea Vezzini" w:date="2013-12-13T11:53:00Z">
        <w:r w:rsidRPr="00F42061" w:rsidDel="00615A4E">
          <w:rPr>
            <w:lang w:val="en-GB"/>
          </w:rPr>
          <w:delText>in the</w:delText>
        </w:r>
      </w:del>
      <w:ins w:id="100" w:author="Andrea Vezzini" w:date="2013-12-13T11:53:00Z">
        <w:r w:rsidR="00615A4E">
          <w:rPr>
            <w:lang w:val="en-GB"/>
          </w:rPr>
          <w:t>at</w:t>
        </w:r>
      </w:ins>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14:paraId="32F696F3" w14:textId="77777777" w:rsidR="00DC024F" w:rsidRPr="00F42061" w:rsidRDefault="00DC024F" w:rsidP="00DC024F">
      <w:pPr>
        <w:pStyle w:val="Textkrper"/>
        <w:rPr>
          <w:lang w:val="en-GB"/>
        </w:rPr>
      </w:pPr>
    </w:p>
    <w:p w14:paraId="3909BF6B" w14:textId="77777777" w:rsidR="009E50E3" w:rsidRPr="00F42061" w:rsidRDefault="009E50E3" w:rsidP="009E50E3">
      <w:pPr>
        <w:pStyle w:val="berschrift2"/>
        <w:rPr>
          <w:lang w:val="en-GB"/>
        </w:rPr>
      </w:pPr>
      <w:bookmarkStart w:id="101" w:name="_Toc131219323"/>
      <w:bookmarkStart w:id="102" w:name="_Toc374628460"/>
      <w:r w:rsidRPr="00F42061">
        <w:rPr>
          <w:lang w:val="en-GB"/>
        </w:rPr>
        <w:t>System Overview</w:t>
      </w:r>
      <w:bookmarkEnd w:id="101"/>
      <w:bookmarkEnd w:id="102"/>
    </w:p>
    <w:p w14:paraId="46014F3A" w14:textId="77777777" w:rsidR="00754D59" w:rsidRPr="00F42061" w:rsidRDefault="00754D59" w:rsidP="00DC024F">
      <w:pPr>
        <w:pStyle w:val="Textkrper"/>
        <w:rPr>
          <w:lang w:val="en-GB"/>
        </w:rPr>
      </w:pPr>
      <w:r w:rsidRPr="00F42061">
        <w:rPr>
          <w:noProof/>
          <w:lang w:val="de-DE"/>
        </w:rPr>
        <mc:AlternateContent>
          <mc:Choice Requires="wpc">
            <w:drawing>
              <wp:inline distT="0" distB="0" distL="0" distR="0" wp14:anchorId="2BA29BD2" wp14:editId="184097FD">
                <wp:extent cx="6509385" cy="3943985"/>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450434" y="196404"/>
                            <a:ext cx="2031134" cy="838128"/>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1134" h="838128">
                                <a:moveTo>
                                  <a:pt x="1564429" y="70343"/>
                                </a:moveTo>
                                <a:cubicBezTo>
                                  <a:pt x="1072910" y="85965"/>
                                  <a:pt x="1189702" y="195556"/>
                                  <a:pt x="1184377" y="387389"/>
                                </a:cubicBezTo>
                                <a:cubicBezTo>
                                  <a:pt x="1179052" y="579222"/>
                                  <a:pt x="1243572" y="556306"/>
                                  <a:pt x="1409649" y="566248"/>
                                </a:cubicBezTo>
                                <a:cubicBezTo>
                                  <a:pt x="1575726" y="576190"/>
                                  <a:pt x="1810247" y="560107"/>
                                  <a:pt x="1895836" y="589548"/>
                                </a:cubicBezTo>
                                <a:cubicBezTo>
                                  <a:pt x="1981425" y="618989"/>
                                  <a:pt x="2137150" y="737680"/>
                                  <a:pt x="1923185" y="742892"/>
                                </a:cubicBezTo>
                                <a:cubicBezTo>
                                  <a:pt x="1158597" y="736422"/>
                                  <a:pt x="724482" y="693497"/>
                                  <a:pt x="713837" y="838128"/>
                                </a:cubicBezTo>
                                <a:lnTo>
                                  <a:pt x="9967" y="838128"/>
                                </a:lnTo>
                                <a:lnTo>
                                  <a:pt x="0" y="733989"/>
                                </a:lnTo>
                                <a:cubicBezTo>
                                  <a:pt x="5158" y="546814"/>
                                  <a:pt x="1084562" y="723616"/>
                                  <a:pt x="1074770" y="430381"/>
                                </a:cubicBezTo>
                                <a:cubicBezTo>
                                  <a:pt x="1071973" y="130369"/>
                                  <a:pt x="1084067" y="440874"/>
                                  <a:pt x="1074538" y="147174"/>
                                </a:cubicBezTo>
                                <a:cubicBezTo>
                                  <a:pt x="1074361" y="-6773"/>
                                  <a:pt x="1280468" y="3662"/>
                                  <a:pt x="1335357" y="0"/>
                                </a:cubicBezTo>
                                <a:cubicBezTo>
                                  <a:pt x="1584833" y="3003"/>
                                  <a:pt x="1162795" y="8061"/>
                                  <a:pt x="1564429" y="0"/>
                                </a:cubicBezTo>
                              </a:path>
                            </a:pathLst>
                          </a:custGeom>
                          <a:noFill/>
                        </wps:spPr>
                        <wps:style>
                          <a:lnRef idx="2">
                            <a:schemeClr val="dk1"/>
                          </a:lnRef>
                          <a:fillRef idx="1">
                            <a:schemeClr val="lt1"/>
                          </a:fillRef>
                          <a:effectRef idx="0">
                            <a:schemeClr val="dk1"/>
                          </a:effectRef>
                          <a:fontRef idx="minor">
                            <a:schemeClr val="dk1"/>
                          </a:fontRef>
                        </wps:style>
                        <wps:txbx>
                          <w:txbxContent>
                            <w:p w14:paraId="43C8119C" w14:textId="77777777" w:rsidR="00F90162" w:rsidRDefault="00F90162"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70DE9CE9" w14:textId="77777777" w:rsidR="00F90162" w:rsidRDefault="00F90162"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354889" y="103498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354889" y="161134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74313" y="103746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414129" y="108724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61025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14:paraId="711B390C" w14:textId="77777777" w:rsidR="00F90162" w:rsidRDefault="00F90162"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817081"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14:paraId="0D28C68D" w14:textId="77777777" w:rsidR="00F90162" w:rsidRDefault="00F90162"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103790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14:paraId="28261BA7" w14:textId="77777777" w:rsidR="00F90162" w:rsidRDefault="00F90162"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311771" y="103453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80010" y="93039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123629" y="93039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14:paraId="634AA7EA" w14:textId="77777777" w:rsidR="00F90162" w:rsidRDefault="00F90162"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CC91" w14:textId="77777777" w:rsidR="00F90162" w:rsidRDefault="00F90162"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4A8CB428" w14:textId="77777777" w:rsidR="00F90162" w:rsidRDefault="00F90162" w:rsidP="00D92E08">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14:paraId="7346CFD6" w14:textId="77777777" w:rsidR="00F90162" w:rsidRDefault="00F90162"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14:paraId="6206B1C0" w14:textId="77777777" w:rsidR="00F90162" w:rsidRDefault="00F90162"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14:paraId="2081CF3C" w14:textId="77777777" w:rsidR="00F90162" w:rsidRDefault="00F90162"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1A39E" w14:textId="77777777" w:rsidR="00F90162" w:rsidRDefault="00F90162"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14:paraId="4BDC203B" w14:textId="77777777" w:rsidR="00F90162" w:rsidRDefault="00F90162"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F1014" w14:textId="77777777" w:rsidR="00F90162" w:rsidRDefault="00F90162"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9A4D3" w14:textId="77777777" w:rsidR="00F90162" w:rsidRDefault="00F90162"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9E91C" w14:textId="77777777" w:rsidR="00F90162" w:rsidRDefault="00F90162"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E43FE" w14:textId="77777777" w:rsidR="00F90162" w:rsidRDefault="00F90162"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3925" y="1495425"/>
                            <a:ext cx="1489" cy="15546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504950"/>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4" y="90653"/>
                            <a:ext cx="83693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BDC13" w14:textId="77777777" w:rsidR="00F90162" w:rsidRDefault="00F90162" w:rsidP="002D339A">
                              <w:r>
                                <w:rPr>
                                  <w:szCs w:val="22"/>
                                </w:rPr>
                                <w:t>Evaluator 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52EFA" w14:textId="77777777" w:rsidR="00F90162" w:rsidRDefault="00F90162"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C617E" w14:textId="77777777" w:rsidR="00F90162" w:rsidRDefault="00F90162"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2CBFB" w14:textId="77777777" w:rsidR="00F90162" w:rsidRDefault="00F90162" w:rsidP="001E3C1F">
                              <w:pPr>
                                <w:pStyle w:val="Standard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0B840" w14:textId="77777777" w:rsidR="00F90162" w:rsidRDefault="00F90162"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56945" cy="486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1A3DB" w14:textId="77777777" w:rsidR="00F90162" w:rsidRDefault="00F90162" w:rsidP="001E3C1F">
                              <w:r>
                                <w:t xml:space="preserve">Laptop </w:t>
                              </w:r>
                            </w:p>
                            <w:p w14:paraId="3C67EB51" w14:textId="77777777" w:rsidR="00F90162" w:rsidRDefault="00F90162" w:rsidP="001E3C1F">
                              <w:proofErr w:type="spellStart"/>
                              <w:r>
                                <w:t>with</w:t>
                              </w:r>
                              <w:proofErr w:type="spellEnd"/>
                              <w:r>
                                <w:t xml:space="preserve"> MATLAB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FD5F3" w14:textId="77777777" w:rsidR="00F90162" w:rsidRDefault="00F90162"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14:paraId="61BF4AE1" w14:textId="77777777" w:rsidR="00F90162" w:rsidRDefault="00F90162" w:rsidP="00980042">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E5697" w14:textId="77777777" w:rsidR="00F90162" w:rsidRPr="00980042" w:rsidRDefault="00F90162" w:rsidP="00980042">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B1F84" w14:textId="77777777" w:rsidR="00F90162" w:rsidRDefault="00F90162" w:rsidP="00233176">
                              <w:proofErr w:type="spellStart"/>
                              <w:r>
                                <w:t>Analogue</w:t>
                              </w:r>
                              <w:proofErr w:type="spellEnd"/>
                            </w:p>
                            <w:p w14:paraId="46C4F55A" w14:textId="77777777" w:rsidR="00F90162" w:rsidRDefault="00F90162" w:rsidP="00233176">
                              <w:proofErr w:type="spellStart"/>
                              <w:r>
                                <w:t>current</w:t>
                              </w:r>
                              <w:proofErr w:type="spellEnd"/>
                            </w:p>
                            <w:p w14:paraId="0D0554D7" w14:textId="77777777" w:rsidR="00F90162" w:rsidRDefault="00F90162" w:rsidP="00233176">
                              <w:proofErr w:type="spellStart"/>
                              <w:r>
                                <w:t>output</w:t>
                              </w:r>
                              <w:proofErr w:type="spellEnd"/>
                            </w:p>
                            <w:p w14:paraId="20947919" w14:textId="77777777" w:rsidR="00F90162" w:rsidRDefault="00F90162"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2.55pt;height:310.55pt;mso-position-horizontal-relative:char;mso-position-vertical-relative:line" coordsize="65093,3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093;height:39439;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4504;top:1964;width:20311;height:8381;visibility:visible;mso-wrap-style:square;v-text-anchor:middle" coordsize="2031134,8381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2Lb8A&#10;AADaAAAADwAAAGRycy9kb3ducmV2LnhtbERPTYvCMBC9C/6HMII3TRV2catRiriLiCB2xfPQjG2x&#10;mZQkq9VfvzkIHh/ve7HqTCNu5HxtWcFknIAgLqyuuVRw+v0ezUD4gKyxsUwKHuRhtez3Fphqe+cj&#10;3fJQihjCPkUFVQhtKqUvKjLox7YljtzFOoMhQldK7fAew00jp0nyKQ3WHBsqbGldUXHN/4yCn+d+&#10;lxt3Xmf1x+Y8O3w9snaSKzUcdNkcRKAuvMUv91Y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6fYtvwAAANoAAAAPAAAAAAAAAAAAAAAAAJgCAABkcnMvZG93bnJl&#10;di54bWxQSwUGAAAAAAQABAD1AAAAhAMAAAAA&#10;" adj="-11796480,,5400" path="m1564429,70343c1072910,85965,1189702,195556,1184377,387389v-5325,191833,59195,168917,225272,178859c1575726,576190,1810247,560107,1895836,589548v85589,29441,241314,148132,27349,153344c1158597,736422,724482,693497,713837,838128r-703870,l,733989c5158,546814,1084562,723616,1074770,430381v-2797,-300012,9297,10493,-232,-283207c1074361,-6773,1280468,3662,1335357,v249476,3003,-172562,8061,229072,e" filled="f" strokecolor="black [3200]" strokeweight="2pt">
                  <v:stroke joinstyle="miter"/>
                  <v:formulas/>
                  <v:path arrowok="t" o:connecttype="custom" o:connectlocs="1564429,70343;1184377,387389;1409649,566248;1895836,589548;1923185,742892;713837,838128;9967,838128;0,733989;1074770,430381;1074538,147174;1335357,0;1564429,0" o:connectangles="0,0,0,0,0,0,0,0,0,0,0,0" textboxrect="0,0,2031134,838128"/>
                  <v:textbox>
                    <w:txbxContent>
                      <w:p w:rsidR="00233176" w:rsidRDefault="00233176"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233176" w:rsidRDefault="00233176"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3548,10349" to="3548,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3548,16113"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743,10374"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4141;top:10872;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6102;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233176" w:rsidRDefault="00233176" w:rsidP="00D92E08"/>
                    </w:txbxContent>
                  </v:textbox>
                </v:rect>
                <v:rect id="Rechteck 29" o:spid="_x0000_s1041" style="position:absolute;left:8170;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233176" w:rsidRDefault="00233176" w:rsidP="00D92E08"/>
                    </w:txbxContent>
                  </v:textbox>
                </v:rect>
                <v:rect id="Rechteck 30" o:spid="_x0000_s1042" style="position:absolute;left:10379;top:10874;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233176" w:rsidRDefault="00233176" w:rsidP="00D92E08"/>
                    </w:txbxContent>
                  </v:textbox>
                </v:rect>
                <v:line id="Gerade Verbindung 31" o:spid="_x0000_s1043" style="position:absolute;flip:y;visibility:visible;mso-wrap-style:square" from="3117,10345" to="13295,1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800;top:9303;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1236;top:9303;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233176" w:rsidRDefault="00233176"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233176" w:rsidRDefault="00233176"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233176" w:rsidRDefault="00233176"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233176" w:rsidRDefault="00233176"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233176" w:rsidRDefault="00233176"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233176" w:rsidRDefault="00233176"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233176" w:rsidRDefault="00233176"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233176" w:rsidRDefault="00233176" w:rsidP="002D339A">
                        <w:r>
                          <w:rPr>
                            <w:szCs w:val="22"/>
                          </w:rPr>
                          <w:t>Agilent 34972A 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233176" w:rsidRDefault="00233176"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233176" w:rsidRDefault="00233176"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233176" w:rsidRDefault="00233176"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233176" w:rsidRDefault="00233176"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39,14954" to="47354,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5049" to="51720,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370;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233176" w:rsidRDefault="00233176" w:rsidP="002D339A">
                        <w:r>
                          <w:rPr>
                            <w:szCs w:val="22"/>
                          </w:rPr>
                          <w:t>Evaluator B</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233176" w:rsidRDefault="00233176"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233176" w:rsidRDefault="00233176"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233176" w:rsidRDefault="00233176"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233176" w:rsidRDefault="00233176"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569;height:48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233176" w:rsidRDefault="00233176" w:rsidP="001E3C1F">
                        <w:r>
                          <w:t xml:space="preserve">Laptop </w:t>
                        </w:r>
                      </w:p>
                      <w:p w:rsidR="00233176" w:rsidRDefault="00233176" w:rsidP="001E3C1F">
                        <w:proofErr w:type="spellStart"/>
                        <w:r>
                          <w:t>with</w:t>
                        </w:r>
                        <w:proofErr w:type="spellEnd"/>
                        <w:r>
                          <w:t xml:space="preserve"> MATLAB</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233176" w:rsidRDefault="00233176"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233176" w:rsidRDefault="00233176"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233176" w:rsidRPr="00980042" w:rsidRDefault="00233176"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233176" w:rsidRDefault="00233176" w:rsidP="00233176">
                        <w:proofErr w:type="spellStart"/>
                        <w:r>
                          <w:t>Analogue</w:t>
                        </w:r>
                        <w:proofErr w:type="spellEnd"/>
                      </w:p>
                      <w:p w:rsidR="00233176" w:rsidRDefault="00233176" w:rsidP="00233176">
                        <w:proofErr w:type="spellStart"/>
                        <w:r>
                          <w:t>current</w:t>
                        </w:r>
                        <w:proofErr w:type="spellEnd"/>
                      </w:p>
                      <w:p w:rsidR="00233176" w:rsidRDefault="00233176" w:rsidP="00233176">
                        <w:proofErr w:type="spellStart"/>
                        <w:r>
                          <w:t>output</w:t>
                        </w:r>
                        <w:proofErr w:type="spellEnd"/>
                      </w:p>
                      <w:p w:rsidR="00233176" w:rsidRDefault="00233176"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w10:anchorlock/>
              </v:group>
            </w:pict>
          </mc:Fallback>
        </mc:AlternateContent>
      </w:r>
    </w:p>
    <w:p w14:paraId="3B49385E" w14:textId="77777777" w:rsidR="00A639DF" w:rsidRPr="00F42061" w:rsidRDefault="00A639DF" w:rsidP="00A639DF">
      <w:pPr>
        <w:pStyle w:val="berschrift2"/>
        <w:rPr>
          <w:lang w:val="en-GB"/>
        </w:rPr>
      </w:pPr>
      <w:bookmarkStart w:id="103" w:name="_Toc374628461"/>
      <w:r w:rsidRPr="00F42061">
        <w:rPr>
          <w:lang w:val="en-GB"/>
        </w:rPr>
        <w:t xml:space="preserve">Supported </w:t>
      </w:r>
      <w:r w:rsidR="00601DAA" w:rsidRPr="00F42061">
        <w:rPr>
          <w:lang w:val="en-GB"/>
        </w:rPr>
        <w:t>sensors and suggested interfaces</w:t>
      </w:r>
      <w:bookmarkEnd w:id="103"/>
    </w:p>
    <w:p w14:paraId="03042EE4" w14:textId="77777777" w:rsidR="006305E8" w:rsidRPr="00F42061" w:rsidRDefault="00601DAA" w:rsidP="006305E8">
      <w:pPr>
        <w:pStyle w:val="berschrift3"/>
        <w:rPr>
          <w:lang w:val="en-GB"/>
        </w:rPr>
      </w:pPr>
      <w:bookmarkStart w:id="104" w:name="_Toc374628462"/>
      <w:r w:rsidRPr="00F42061">
        <w:rPr>
          <w:lang w:val="en-GB"/>
        </w:rPr>
        <w:t xml:space="preserve">Analogue: </w:t>
      </w:r>
      <w:r w:rsidR="006305E8" w:rsidRPr="00F42061">
        <w:rPr>
          <w:lang w:val="en-GB"/>
        </w:rPr>
        <w:t>Agilent multimeter</w:t>
      </w:r>
      <w:bookmarkEnd w:id="104"/>
    </w:p>
    <w:p w14:paraId="528791E8" w14:textId="77777777" w:rsidR="00173526" w:rsidRPr="00F42061" w:rsidRDefault="00C94764" w:rsidP="00173526">
      <w:pPr>
        <w:pStyle w:val="Textkrper"/>
        <w:rPr>
          <w:lang w:val="en-GB"/>
        </w:rPr>
      </w:pPr>
      <w:r w:rsidRPr="00F42061">
        <w:rPr>
          <w:lang w:val="en-GB"/>
        </w:rPr>
        <w:t>For analogue signals, an Agilent multimeter with Ethernet connection is being used.</w:t>
      </w:r>
    </w:p>
    <w:p w14:paraId="35F54A26" w14:textId="77777777" w:rsidR="006305E8" w:rsidRPr="00F42061" w:rsidRDefault="00601DAA" w:rsidP="006305E8">
      <w:pPr>
        <w:pStyle w:val="berschrift3"/>
        <w:rPr>
          <w:lang w:val="en-GB"/>
        </w:rPr>
      </w:pPr>
      <w:bookmarkStart w:id="105" w:name="_Toc374628463"/>
      <w:r w:rsidRPr="00F42061">
        <w:rPr>
          <w:lang w:val="en-GB"/>
        </w:rPr>
        <w:t xml:space="preserve">CAN: </w:t>
      </w:r>
      <w:r w:rsidR="002637C3" w:rsidRPr="00F42061">
        <w:rPr>
          <w:lang w:val="en-GB"/>
        </w:rPr>
        <w:t>NI Series 2: CAN-PCMCIA-</w:t>
      </w:r>
      <w:r w:rsidR="006305E8" w:rsidRPr="00F42061">
        <w:rPr>
          <w:lang w:val="en-GB"/>
        </w:rPr>
        <w:t>Adapter</w:t>
      </w:r>
      <w:bookmarkEnd w:id="105"/>
    </w:p>
    <w:p w14:paraId="1E2A6E9F" w14:textId="77777777" w:rsidR="00173526" w:rsidRPr="00F42061" w:rsidRDefault="0097171F" w:rsidP="00173526">
      <w:pPr>
        <w:pStyle w:val="Textkrper"/>
        <w:rPr>
          <w:lang w:val="en-GB"/>
        </w:rPr>
      </w:pPr>
      <w:r w:rsidRPr="00F42061">
        <w:rPr>
          <w:lang w:val="en-GB"/>
        </w:rPr>
        <w:t xml:space="preserve">The values of </w:t>
      </w:r>
      <w:r w:rsidR="00C94764" w:rsidRPr="00F42061">
        <w:rPr>
          <w:lang w:val="en-GB"/>
        </w:rPr>
        <w:t>sensors with CAN output can be analysed within MATLAB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14:paraId="5CE282EE" w14:textId="77777777" w:rsidR="006305E8" w:rsidRPr="00F42061" w:rsidRDefault="00601DAA" w:rsidP="006305E8">
      <w:pPr>
        <w:pStyle w:val="berschrift3"/>
        <w:rPr>
          <w:lang w:val="en-GB"/>
        </w:rPr>
      </w:pPr>
      <w:bookmarkStart w:id="106" w:name="_Toc374628464"/>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6"/>
    </w:p>
    <w:p w14:paraId="78C5D500" w14:textId="77777777" w:rsidR="004313BE" w:rsidRPr="00F42061" w:rsidRDefault="004313BE" w:rsidP="004313BE">
      <w:pPr>
        <w:pStyle w:val="Textkrper"/>
        <w:rPr>
          <w:lang w:val="en-GB"/>
        </w:rPr>
      </w:pPr>
      <w:r w:rsidRPr="00F42061">
        <w:rPr>
          <w:lang w:val="en-GB"/>
        </w:rPr>
        <w:t>To measure the duty cycle of the PWM signal, a digital oscilloscope is used, a Teledyne LeCroy 620Zi.</w:t>
      </w:r>
    </w:p>
    <w:p w14:paraId="58895A75" w14:textId="77777777" w:rsidR="002E2BB8" w:rsidRPr="00F42061" w:rsidRDefault="002E2BB8" w:rsidP="002E2BB8">
      <w:pPr>
        <w:pStyle w:val="berschrift3"/>
        <w:rPr>
          <w:lang w:val="en-GB"/>
        </w:rPr>
      </w:pPr>
      <w:bookmarkStart w:id="107" w:name="_Toc374628465"/>
      <w:r w:rsidRPr="00F42061">
        <w:rPr>
          <w:lang w:val="en-GB"/>
        </w:rPr>
        <w:t>LIN</w:t>
      </w:r>
      <w:bookmarkEnd w:id="107"/>
    </w:p>
    <w:p w14:paraId="28602547" w14:textId="2AC476EE" w:rsidR="002E2BB8" w:rsidRPr="00F42061" w:rsidRDefault="00480CFA" w:rsidP="002E2BB8">
      <w:pPr>
        <w:pStyle w:val="Textkrper"/>
        <w:rPr>
          <w:lang w:val="en-GB"/>
        </w:rPr>
      </w:pPr>
      <w:r w:rsidRPr="00F42061">
        <w:rPr>
          <w:lang w:val="en-GB"/>
        </w:rPr>
        <w:t>As BFH does no</w:t>
      </w:r>
      <w:r w:rsidR="002E2BB8" w:rsidRPr="00F42061">
        <w:rPr>
          <w:lang w:val="en-GB"/>
        </w:rPr>
        <w:t>t have the necessary equipment to read from a LIN Bus, sensors with this interface are not supported</w:t>
      </w:r>
      <w:ins w:id="108" w:author="Andrea Vezzini" w:date="2013-12-13T11:53:00Z">
        <w:r w:rsidR="00F90162">
          <w:rPr>
            <w:lang w:val="en-GB"/>
          </w:rPr>
          <w:t xml:space="preserve"> at the moment</w:t>
        </w:r>
      </w:ins>
      <w:r w:rsidR="002E2BB8" w:rsidRPr="00F42061">
        <w:rPr>
          <w:lang w:val="en-GB"/>
        </w:rPr>
        <w:t>.</w:t>
      </w:r>
    </w:p>
    <w:p w14:paraId="0B82E86B" w14:textId="77777777" w:rsidR="0011756B" w:rsidRPr="00F42061" w:rsidRDefault="00C06C1D" w:rsidP="0011756B">
      <w:pPr>
        <w:rPr>
          <w:b/>
          <w:noProof/>
          <w:sz w:val="24"/>
          <w:lang w:val="en-GB"/>
        </w:rPr>
      </w:pPr>
      <w:r w:rsidRPr="00F42061">
        <w:rPr>
          <w:lang w:val="en-GB"/>
        </w:rPr>
        <w:br w:type="page"/>
      </w:r>
    </w:p>
    <w:p w14:paraId="381AF942" w14:textId="77777777" w:rsidR="00173526" w:rsidRPr="00F42061" w:rsidRDefault="00173526" w:rsidP="00173526">
      <w:pPr>
        <w:pStyle w:val="berschrift2"/>
        <w:rPr>
          <w:lang w:val="en-GB"/>
        </w:rPr>
      </w:pPr>
      <w:bookmarkStart w:id="109" w:name="_Toc374628466"/>
      <w:r w:rsidRPr="00F42061">
        <w:rPr>
          <w:lang w:val="en-GB"/>
        </w:rPr>
        <w:lastRenderedPageBreak/>
        <w:t>Precisions and resolutions</w:t>
      </w:r>
      <w:bookmarkEnd w:id="109"/>
    </w:p>
    <w:p w14:paraId="7DD92F24" w14:textId="77777777" w:rsidR="00BA5C6D" w:rsidRPr="00F42061" w:rsidRDefault="00D321BD" w:rsidP="00BA5C6D">
      <w:pPr>
        <w:pStyle w:val="berschrift3"/>
        <w:rPr>
          <w:lang w:val="en-GB"/>
        </w:rPr>
      </w:pPr>
      <w:bookmarkStart w:id="110" w:name="_Ref374625416"/>
      <w:bookmarkStart w:id="111" w:name="_Toc374628467"/>
      <w:bookmarkStart w:id="112" w:name="OLE_LINK3"/>
      <w:bookmarkStart w:id="113" w:name="OLE_LINK4"/>
      <w:r w:rsidRPr="00F42061">
        <w:rPr>
          <w:lang w:val="en-GB"/>
        </w:rPr>
        <w:t>C</w:t>
      </w:r>
      <w:r w:rsidR="00BA5C6D" w:rsidRPr="00F42061">
        <w:rPr>
          <w:lang w:val="en-GB"/>
        </w:rPr>
        <w:t xml:space="preserve">urrent </w:t>
      </w:r>
      <w:r w:rsidRPr="00F42061">
        <w:rPr>
          <w:lang w:val="en-GB"/>
        </w:rPr>
        <w:t>to be measured</w:t>
      </w:r>
      <w:bookmarkEnd w:id="110"/>
      <w:bookmarkEnd w:id="111"/>
    </w:p>
    <w:p w14:paraId="0FF273F0" w14:textId="77777777" w:rsidR="00BA5C6D" w:rsidRPr="00F42061" w:rsidRDefault="003A1185" w:rsidP="00BA5C6D">
      <w:pPr>
        <w:pStyle w:val="Textkrper"/>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14:paraId="63567B67" w14:textId="77777777" w:rsidR="00F42061" w:rsidRPr="00F42061" w:rsidRDefault="00F42061" w:rsidP="00BA5C6D">
      <w:pPr>
        <w:pStyle w:val="Textkrper"/>
        <w:rPr>
          <w:lang w:val="en-GB"/>
        </w:rPr>
      </w:pPr>
      <w:r w:rsidRPr="00F42061">
        <w:rPr>
          <w:lang w:val="en-GB"/>
        </w:rPr>
        <w:t>The current will be proportional to the current signal specified in a .csv file. For post processing purpose, defined current pulses will be added before and after the measurement:</w:t>
      </w:r>
    </w:p>
    <w:p w14:paraId="07C9079F" w14:textId="77777777" w:rsidR="00F42061" w:rsidRPr="00F42061" w:rsidRDefault="00F42061" w:rsidP="00BA5C6D">
      <w:pPr>
        <w:pStyle w:val="Textkrper"/>
        <w:rPr>
          <w:lang w:val="en-GB"/>
        </w:rPr>
      </w:pPr>
      <w:r w:rsidRPr="00F42061">
        <w:rPr>
          <w:noProof/>
          <w:lang w:val="de-DE"/>
        </w:rPr>
        <mc:AlternateContent>
          <mc:Choice Requires="wpc">
            <w:drawing>
              <wp:inline distT="0" distB="0" distL="0" distR="0" wp14:anchorId="01139071" wp14:editId="6698F61F">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AB1FA" w14:textId="77777777" w:rsidR="00F90162" w:rsidRDefault="00F90162">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33234" w14:textId="77777777" w:rsidR="00F90162" w:rsidRDefault="00F90162" w:rsidP="00F42061">
                              <w:pPr>
                                <w:pStyle w:val="Standard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05"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">
                <v:shape id="_x0000_s1106" type="#_x0000_t75" style="position:absolute;width:52520;height:28600;visibility:visible;mso-wrap-style:square">
                  <v:fill o:detectmouseclick="t"/>
                  <v:path o:connecttype="none"/>
                </v:shape>
                <v:shape id="Straight Arrow Connector 72" o:spid="_x0000_s1107"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08"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233176" w:rsidRDefault="00233176">
                        <w:r>
                          <w:t>t</w:t>
                        </w:r>
                      </w:p>
                    </w:txbxContent>
                  </v:textbox>
                </v:shape>
                <v:shape id="Text Box 73" o:spid="_x0000_s1109"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233176" w:rsidRDefault="00233176" w:rsidP="00F42061">
                        <w:pPr>
                          <w:pStyle w:val="NormalWeb"/>
                          <w:spacing w:before="0" w:beforeAutospacing="0" w:after="0" w:afterAutospacing="0"/>
                        </w:pPr>
                        <w:r>
                          <w:rPr>
                            <w:rFonts w:eastAsia="Times New Roman"/>
                            <w:sz w:val="22"/>
                            <w:szCs w:val="22"/>
                          </w:rPr>
                          <w:t>I</w:t>
                        </w:r>
                      </w:p>
                    </w:txbxContent>
                  </v:textbox>
                </v:shape>
                <v:line id="Straight Connector 77" o:spid="_x0000_s1110"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11"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12"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13"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14"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15"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16"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17"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18"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19"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20"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21"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14:paraId="46361323" w14:textId="77777777" w:rsidR="00F42061" w:rsidRPr="00F42061" w:rsidRDefault="00F42061" w:rsidP="00F42061">
      <w:pPr>
        <w:pStyle w:val="Beschriftung"/>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14:paraId="2388FE48" w14:textId="77777777" w:rsidR="00F42061" w:rsidRPr="00F42061" w:rsidRDefault="00F42061" w:rsidP="00F42061">
      <w:pPr>
        <w:rPr>
          <w:lang w:val="en-GB"/>
        </w:rPr>
      </w:pPr>
      <w:r w:rsidRPr="00F42061">
        <w:rPr>
          <w:lang w:val="en-GB"/>
        </w:rPr>
        <w:t>With this me</w:t>
      </w:r>
      <w:r>
        <w:rPr>
          <w:lang w:val="en-GB"/>
        </w:rPr>
        <w:t>thod, MATLAB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14:paraId="598FDE75" w14:textId="77777777" w:rsidR="00B92498" w:rsidRPr="00F42061" w:rsidRDefault="00D321BD" w:rsidP="00B92498">
      <w:pPr>
        <w:pStyle w:val="berschrift3"/>
        <w:rPr>
          <w:lang w:val="en-GB"/>
        </w:rPr>
      </w:pPr>
      <w:bookmarkStart w:id="114" w:name="_Toc374628468"/>
      <w:r w:rsidRPr="00F42061">
        <w:rPr>
          <w:lang w:val="en-GB"/>
        </w:rPr>
        <w:t>P</w:t>
      </w:r>
      <w:r w:rsidR="00B92498" w:rsidRPr="00F42061">
        <w:rPr>
          <w:lang w:val="en-GB"/>
        </w:rPr>
        <w:t>recision resistor</w:t>
      </w:r>
      <w:bookmarkEnd w:id="114"/>
    </w:p>
    <w:p w14:paraId="7F560139" w14:textId="77777777" w:rsidR="00B92498" w:rsidRPr="00F42061" w:rsidRDefault="00B92498" w:rsidP="00BA5C6D">
      <w:pPr>
        <w:pStyle w:val="Textkrper"/>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14:paraId="2179D5EE" w14:textId="77777777" w:rsidR="00B92498" w:rsidRPr="00F42061" w:rsidRDefault="00B92498" w:rsidP="00BA5C6D">
      <w:pPr>
        <w:pStyle w:val="Textkrper"/>
        <w:rPr>
          <w:lang w:val="en-GB"/>
        </w:rPr>
      </w:pPr>
      <w:r w:rsidRPr="00F42061">
        <w:rPr>
          <w:lang w:val="en-GB"/>
        </w:rPr>
        <w:t xml:space="preserve">The sensor’s power dissipation has to be high enough. </w:t>
      </w:r>
    </w:p>
    <w:p w14:paraId="5A10C66E" w14:textId="77777777" w:rsidR="00B92498" w:rsidRPr="00F42061" w:rsidRDefault="00B92498" w:rsidP="00BA5C6D">
      <w:pPr>
        <w:pStyle w:val="Textkrper"/>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14:paraId="509941ED" w14:textId="77777777" w:rsidR="00B92498" w:rsidRPr="00F42061" w:rsidRDefault="00CD6AAF" w:rsidP="00BA5C6D">
      <w:pPr>
        <w:pStyle w:val="Textkrper"/>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14:paraId="22830461" w14:textId="77777777" w:rsidR="00CD6AAF" w:rsidRPr="00F42061" w:rsidRDefault="00F90162" w:rsidP="00BA5C6D">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14:paraId="174BCA91" w14:textId="77777777" w:rsidR="002D62AD" w:rsidRPr="00F42061" w:rsidRDefault="002D62AD" w:rsidP="00BA5C6D">
      <w:pPr>
        <w:pStyle w:val="Textkrper"/>
        <w:rPr>
          <w:lang w:val="en-GB"/>
        </w:rPr>
      </w:pPr>
      <w:r w:rsidRPr="00F42061">
        <w:rPr>
          <w:lang w:val="en-GB"/>
        </w:rPr>
        <w:t xml:space="preserve">The maximal </w:t>
      </w:r>
      <w:r w:rsidR="000B3277">
        <w:rPr>
          <w:lang w:val="en-GB"/>
        </w:rPr>
        <w:t>v</w:t>
      </w:r>
      <w:r w:rsidRPr="00F42061">
        <w:rPr>
          <w:lang w:val="en-GB"/>
        </w:rPr>
        <w:t>oltage over the resistor will be</w:t>
      </w:r>
    </w:p>
    <w:p w14:paraId="51A6E189" w14:textId="77777777" w:rsidR="002D62AD" w:rsidRPr="00F42061" w:rsidRDefault="00F90162" w:rsidP="002D62AD">
      <w:pPr>
        <w:pStyle w:val="Textkrper"/>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14:paraId="0A271BD7" w14:textId="77777777" w:rsidR="00CD6AAF" w:rsidRPr="00F42061" w:rsidRDefault="00CD6AAF" w:rsidP="00BA5C6D">
      <w:pPr>
        <w:pStyle w:val="Textkrper"/>
        <w:rPr>
          <w:lang w:val="en-GB"/>
        </w:rPr>
      </w:pPr>
      <w:r w:rsidRPr="00F42061">
        <w:rPr>
          <w:lang w:val="en-GB"/>
        </w:rPr>
        <w:t>The precision resistor has yet to be chosen.</w:t>
      </w:r>
    </w:p>
    <w:p w14:paraId="1963BD22" w14:textId="77777777" w:rsidR="000B3277" w:rsidRDefault="000B3277">
      <w:pPr>
        <w:rPr>
          <w:noProof/>
          <w:u w:val="single"/>
          <w:lang w:val="en-GB"/>
        </w:rPr>
      </w:pPr>
      <w:bookmarkStart w:id="115" w:name="_Ref374611482"/>
      <w:bookmarkStart w:id="116" w:name="OLE_LINK1"/>
      <w:bookmarkStart w:id="117" w:name="OLE_LINK2"/>
      <w:r>
        <w:rPr>
          <w:lang w:val="en-GB"/>
        </w:rPr>
        <w:br w:type="page"/>
      </w:r>
    </w:p>
    <w:p w14:paraId="225B7368" w14:textId="77777777" w:rsidR="00BA5C6D" w:rsidRPr="00F42061" w:rsidRDefault="00801BDA" w:rsidP="00BA5C6D">
      <w:pPr>
        <w:pStyle w:val="berschrift3"/>
        <w:rPr>
          <w:lang w:val="en-GB"/>
        </w:rPr>
      </w:pPr>
      <w:bookmarkStart w:id="118" w:name="_Toc374628469"/>
      <w:r w:rsidRPr="00F42061">
        <w:rPr>
          <w:lang w:val="en-GB"/>
        </w:rPr>
        <w:lastRenderedPageBreak/>
        <w:t>Multimeter specifications</w:t>
      </w:r>
      <w:bookmarkEnd w:id="115"/>
      <w:bookmarkEnd w:id="118"/>
    </w:p>
    <w:bookmarkEnd w:id="116"/>
    <w:bookmarkEnd w:id="117"/>
    <w:p w14:paraId="29671D25" w14:textId="77777777" w:rsidR="00BA5C6D" w:rsidRPr="00F42061" w:rsidRDefault="003A1185" w:rsidP="00BA5C6D">
      <w:pPr>
        <w:pStyle w:val="Textkrper"/>
        <w:rPr>
          <w:lang w:val="en-GB"/>
        </w:rPr>
      </w:pPr>
      <w:r w:rsidRPr="00F42061">
        <w:rPr>
          <w:lang w:val="en-GB"/>
        </w:rPr>
        <w:t>The analogue voltages are measured by the Agilent 34972A device. It has following characteristics:</w:t>
      </w:r>
    </w:p>
    <w:p w14:paraId="73D5EF67" w14:textId="77777777" w:rsidR="00E85574" w:rsidRPr="00F42061" w:rsidRDefault="00A444DB" w:rsidP="00E85574">
      <w:pPr>
        <w:pStyle w:val="Textkrper"/>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14:paraId="714E2FE3" w14:textId="77777777" w:rsidR="00801BDA" w:rsidRPr="00F42061" w:rsidRDefault="00480CFA" w:rsidP="00480CFA">
      <w:pPr>
        <w:pStyle w:val="Textkrper"/>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14:paraId="5F8FFFD7" w14:textId="77777777" w:rsidR="008D5231" w:rsidRPr="00F42061" w:rsidRDefault="00E85574" w:rsidP="00E85574">
      <w:pPr>
        <w:pStyle w:val="Textkrper"/>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14:paraId="3256B5FF" w14:textId="77777777" w:rsidR="000B3277" w:rsidRPr="000B3277" w:rsidRDefault="00E85574" w:rsidP="000B3277">
      <w:pPr>
        <w:pStyle w:val="Textkrper"/>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Link"/>
            <w:sz w:val="22"/>
            <w:lang w:val="en-GB"/>
          </w:rPr>
          <w:t>http://www.home.agilent.com/agilent/editorial.jspx?cc=CH&amp;lc=ger&amp;ckey=698734-1-eng&amp;nid=-33257.922596.00&amp;id=698734-1-eng</w:t>
        </w:r>
      </w:hyperlink>
      <w:r w:rsidR="000B3277" w:rsidRPr="000B3277">
        <w:rPr>
          <w:lang w:val="en-GB"/>
        </w:rPr>
        <w:t>]</w:t>
      </w:r>
    </w:p>
    <w:p w14:paraId="4390B7C7" w14:textId="77777777" w:rsidR="00D321BD" w:rsidRPr="00F42061" w:rsidRDefault="00D321BD" w:rsidP="00D321BD">
      <w:pPr>
        <w:pStyle w:val="berschrift3"/>
        <w:rPr>
          <w:lang w:val="en-GB"/>
        </w:rPr>
      </w:pPr>
      <w:bookmarkStart w:id="119" w:name="_Toc374628470"/>
      <w:r w:rsidRPr="00F42061">
        <w:rPr>
          <w:lang w:val="en-GB"/>
        </w:rPr>
        <w:t>Requirements for sensors with voltage output</w:t>
      </w:r>
      <w:bookmarkEnd w:id="119"/>
    </w:p>
    <w:p w14:paraId="21E7135A" w14:textId="77777777" w:rsidR="00AD00D7" w:rsidRPr="00F42061" w:rsidRDefault="00AD00D7" w:rsidP="00AD00D7">
      <w:pPr>
        <w:pStyle w:val="Textkrper"/>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2V. The typical accuracy is 1%.  </w:t>
      </w:r>
      <w:r w:rsidR="008632D7" w:rsidRPr="00F42061">
        <w:rPr>
          <w:lang w:val="en-GB"/>
        </w:rPr>
        <w:t xml:space="preserve">Our measuring accuracy should be 10 times finer, so 0.1% of 2V: 2mV. </w:t>
      </w:r>
    </w:p>
    <w:p w14:paraId="38DE372B" w14:textId="77777777" w:rsidR="008632D7" w:rsidRPr="00F42061" w:rsidRDefault="008632D7" w:rsidP="00AD00D7">
      <w:pPr>
        <w:pStyle w:val="Textkrper"/>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14:paraId="3FF72D6F" w14:textId="77777777" w:rsidR="008632D7" w:rsidRPr="00F42061" w:rsidRDefault="008632D7" w:rsidP="00AD00D7">
      <w:pPr>
        <w:pStyle w:val="Textkrper"/>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2mV</m:t>
              </m:r>
            </m:num>
            <m:den>
              <m:r>
                <w:rPr>
                  <w:rFonts w:ascii="Cambria Math" w:hAnsi="Cambria Math"/>
                  <w:lang w:val="en-GB"/>
                </w:rPr>
                <m:t>10V</m:t>
              </m:r>
            </m:den>
          </m:f>
          <m:r>
            <w:rPr>
              <w:rFonts w:ascii="Cambria Math" w:hAnsi="Cambria Math"/>
              <w:lang w:val="en-GB"/>
            </w:rPr>
            <m:t>=0.02%</m:t>
          </m:r>
        </m:oMath>
      </m:oMathPara>
    </w:p>
    <w:p w14:paraId="0896D9BD" w14:textId="77777777" w:rsidR="008632D7" w:rsidRPr="00F42061" w:rsidRDefault="008632D7" w:rsidP="00AD00D7">
      <w:pPr>
        <w:pStyle w:val="Textkrper"/>
        <w:rPr>
          <w:lang w:val="en-GB"/>
        </w:rPr>
      </w:pPr>
      <w:r w:rsidRPr="00F42061">
        <w:rPr>
          <w:lang w:val="en-GB"/>
        </w:rPr>
        <w:t>This is larger than the 0.004% basic 1-year dcV accuracy of the Agilent DMM, so this device can be used.</w:t>
      </w:r>
    </w:p>
    <w:p w14:paraId="1E2BD60B" w14:textId="77777777" w:rsidR="00F0791A" w:rsidRPr="00F42061" w:rsidRDefault="00F0791A">
      <w:pPr>
        <w:rPr>
          <w:noProof/>
          <w:u w:val="single"/>
          <w:lang w:val="en-GB"/>
        </w:rPr>
      </w:pPr>
      <w:bookmarkStart w:id="120" w:name="_Ref374611571"/>
      <w:r w:rsidRPr="00F42061">
        <w:rPr>
          <w:lang w:val="en-GB"/>
        </w:rPr>
        <w:br w:type="page"/>
      </w:r>
    </w:p>
    <w:p w14:paraId="12BF282F" w14:textId="77777777" w:rsidR="00D321BD" w:rsidRPr="00F42061" w:rsidRDefault="00D321BD" w:rsidP="00AD00D7">
      <w:pPr>
        <w:pStyle w:val="berschrift3"/>
        <w:rPr>
          <w:lang w:val="en-GB"/>
        </w:rPr>
      </w:pPr>
      <w:bookmarkStart w:id="121" w:name="_Toc374628471"/>
      <w:r w:rsidRPr="00F42061">
        <w:rPr>
          <w:lang w:val="en-GB"/>
        </w:rPr>
        <w:lastRenderedPageBreak/>
        <w:t>Requirements for</w:t>
      </w:r>
      <w:r w:rsidR="00F0791A" w:rsidRPr="00F42061">
        <w:rPr>
          <w:lang w:val="en-GB"/>
        </w:rPr>
        <w:t xml:space="preserve"> </w:t>
      </w:r>
      <w:r w:rsidRPr="00F42061">
        <w:rPr>
          <w:lang w:val="en-GB"/>
        </w:rPr>
        <w:t>reference sensor</w:t>
      </w:r>
      <w:bookmarkEnd w:id="120"/>
      <w:r w:rsidR="00F0791A" w:rsidRPr="00F42061">
        <w:rPr>
          <w:lang w:val="en-GB"/>
        </w:rPr>
        <w:t xml:space="preserve"> measuring</w:t>
      </w:r>
      <w:bookmarkEnd w:id="121"/>
    </w:p>
    <w:p w14:paraId="4A7551CA" w14:textId="77777777" w:rsidR="00480CFA" w:rsidRPr="00F42061" w:rsidRDefault="00480CFA" w:rsidP="00AD00D7">
      <w:pPr>
        <w:pStyle w:val="Textkrper"/>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14:paraId="11CF8D80" w14:textId="77777777" w:rsidR="00D321BD" w:rsidRDefault="00D321BD" w:rsidP="00AD00D7">
      <w:pPr>
        <w:pStyle w:val="Textkrper"/>
        <w:rPr>
          <w:lang w:val="en-GB"/>
        </w:rPr>
      </w:pPr>
      <w:r w:rsidRPr="00F42061">
        <w:rPr>
          <w:noProof/>
          <w:lang w:val="de-DE"/>
        </w:rPr>
        <mc:AlternateContent>
          <mc:Choice Requires="wpc">
            <w:drawing>
              <wp:inline distT="0" distB="0" distL="0" distR="0" wp14:anchorId="1526F083" wp14:editId="11E58A17">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F517D" w14:textId="77777777" w:rsidR="00F90162" w:rsidRDefault="00F90162">
                              <w:r>
                                <w:t xml:space="preserve">Precision </w:t>
                              </w:r>
                              <w:proofErr w:type="spellStart"/>
                              <w:r>
                                <w:t>transducer</w:t>
                              </w:r>
                              <w:proofErr w:type="spellEnd"/>
                            </w:p>
                            <w:p w14:paraId="38D5F8BC" w14:textId="77777777" w:rsidR="00F90162" w:rsidRDefault="00F90162">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70903" w14:textId="77777777" w:rsidR="00F90162" w:rsidRDefault="00F90162">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290D16" w14:textId="77777777" w:rsidR="00F90162" w:rsidRDefault="00F90162">
                              <w:r>
                                <w:t xml:space="preserve">Precision </w:t>
                              </w:r>
                              <w:proofErr w:type="spellStart"/>
                              <w:r>
                                <w:t>resistor</w:t>
                              </w:r>
                              <w:proofErr w:type="spellEnd"/>
                            </w:p>
                            <w:p w14:paraId="01E7D924" w14:textId="77777777" w:rsidR="00F90162" w:rsidRDefault="00F90162">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69536D" w14:textId="77777777" w:rsidR="00F90162" w:rsidRDefault="00F90162">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B75D9" w14:textId="77777777" w:rsidR="00F90162" w:rsidRDefault="00F90162">
                              <w:r>
                                <w:t xml:space="preserve">DMM </w:t>
                              </w:r>
                              <w:proofErr w:type="spellStart"/>
                              <w:r>
                                <w:t>accuracy</w:t>
                              </w:r>
                              <w:proofErr w:type="spellEnd"/>
                              <w:r>
                                <w:t xml:space="preserve"> </w:t>
                              </w:r>
                              <w:proofErr w:type="spellStart"/>
                              <w:r>
                                <w:t>error</w:t>
                              </w:r>
                              <w:proofErr w:type="spellEnd"/>
                              <w:r>
                                <w:t xml:space="preserve"> </w:t>
                              </w:r>
                            </w:p>
                            <w:p w14:paraId="3284CBBE" w14:textId="77777777" w:rsidR="00F90162" w:rsidRDefault="00F90162">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742001" w14:textId="77777777" w:rsidR="00F90162" w:rsidRDefault="00F90162">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t>3.5.2</w:t>
                              </w:r>
                              <w:r>
                                <w:fldChar w:fldCharType="end"/>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D55F7" w14:textId="77777777" w:rsidR="00F90162" w:rsidRDefault="00F90162">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22"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">
                <v:shape id="_x0000_s1123" type="#_x0000_t75" style="position:absolute;width:18002;height:54578;visibility:visible;mso-wrap-style:square">
                  <v:fill o:detectmouseclick="t"/>
                  <v:path o:connecttype="none"/>
                </v:shape>
                <v:shape id="Text Box 15" o:spid="_x0000_s1124"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233176" w:rsidRDefault="00233176">
                        <w:r>
                          <w:t xml:space="preserve">Precision </w:t>
                        </w:r>
                        <w:proofErr w:type="spellStart"/>
                        <w:r>
                          <w:t>transducer</w:t>
                        </w:r>
                        <w:proofErr w:type="spellEnd"/>
                      </w:p>
                      <w:p w:rsidR="00233176" w:rsidRDefault="00233176">
                        <w:proofErr w:type="spellStart"/>
                        <w:r>
                          <w:t>error</w:t>
                        </w:r>
                        <w:proofErr w:type="spellEnd"/>
                        <w:r>
                          <w:t xml:space="preserve"> &lt; </w:t>
                        </w:r>
                        <w:r w:rsidRPr="00602528">
                          <w:rPr>
                            <w:szCs w:val="22"/>
                          </w:rPr>
                          <w:t>~</w:t>
                        </w:r>
                        <w:r>
                          <w:t>50ppm</w:t>
                        </w:r>
                      </w:p>
                    </w:txbxContent>
                  </v:textbox>
                </v:shape>
                <v:shape id="Straight Arrow Connector 16" o:spid="_x0000_s1125"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26"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3176" w:rsidRDefault="00233176">
                        <w:r>
                          <w:t xml:space="preserve">real </w:t>
                        </w:r>
                        <w:proofErr w:type="spellStart"/>
                        <w:r>
                          <w:t>current</w:t>
                        </w:r>
                        <w:proofErr w:type="spellEnd"/>
                      </w:p>
                    </w:txbxContent>
                  </v:textbox>
                </v:shape>
                <v:shape id="Text Box 106" o:spid="_x0000_s1127"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233176" w:rsidRDefault="00233176">
                        <w:r>
                          <w:t xml:space="preserve">Precision </w:t>
                        </w:r>
                        <w:proofErr w:type="spellStart"/>
                        <w:r>
                          <w:t>resistor</w:t>
                        </w:r>
                        <w:proofErr w:type="spellEnd"/>
                      </w:p>
                      <w:p w:rsidR="00233176" w:rsidRDefault="00233176">
                        <w:proofErr w:type="spellStart"/>
                        <w:r>
                          <w:t>error</w:t>
                        </w:r>
                        <w:proofErr w:type="spellEnd"/>
                        <w:r>
                          <w:t xml:space="preserve"> &lt; 0.01%</w:t>
                        </w:r>
                      </w:p>
                    </w:txbxContent>
                  </v:textbox>
                </v:shape>
                <v:shape id="Straight Arrow Connector 107" o:spid="_x0000_s1128"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29"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233176" w:rsidRDefault="00233176">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30"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31"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233176" w:rsidRDefault="00233176">
                        <w:r>
                          <w:t xml:space="preserve">DMM </w:t>
                        </w:r>
                        <w:proofErr w:type="spellStart"/>
                        <w:r>
                          <w:t>accuracy</w:t>
                        </w:r>
                        <w:proofErr w:type="spellEnd"/>
                        <w:r>
                          <w:t xml:space="preserve"> </w:t>
                        </w:r>
                        <w:proofErr w:type="spellStart"/>
                        <w:r>
                          <w:t>error</w:t>
                        </w:r>
                        <w:proofErr w:type="spellEnd"/>
                        <w:r>
                          <w:t xml:space="preserve"> </w:t>
                        </w:r>
                      </w:p>
                      <w:p w:rsidR="00233176" w:rsidRDefault="00233176">
                        <w:r>
                          <w:t>&lt;  ?%</w:t>
                        </w:r>
                      </w:p>
                    </w:txbxContent>
                  </v:textbox>
                </v:shape>
                <v:shape id="Straight Arrow Connector 111" o:spid="_x0000_s1132"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33"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233176" w:rsidRDefault="00233176">
                        <w:r>
                          <w:t xml:space="preserve">Sampling </w:t>
                        </w:r>
                        <w:proofErr w:type="spellStart"/>
                        <w:r>
                          <w:t>error</w:t>
                        </w:r>
                        <w:proofErr w:type="spellEnd"/>
                        <w:r w:rsidR="000B3277">
                          <w:t xml:space="preserve"> (</w:t>
                        </w:r>
                        <w:proofErr w:type="spellStart"/>
                        <w:r w:rsidR="000B3277">
                          <w:t>see</w:t>
                        </w:r>
                        <w:proofErr w:type="spellEnd"/>
                        <w:r w:rsidR="000B3277">
                          <w:t xml:space="preserve"> </w:t>
                        </w:r>
                        <w:proofErr w:type="spellStart"/>
                        <w:r w:rsidR="000B3277">
                          <w:t>section</w:t>
                        </w:r>
                        <w:proofErr w:type="spellEnd"/>
                        <w:r w:rsidR="000B3277">
                          <w:t xml:space="preserve"> </w:t>
                        </w:r>
                        <w:r w:rsidR="000B3277">
                          <w:fldChar w:fldCharType="begin"/>
                        </w:r>
                        <w:r w:rsidR="000B3277">
                          <w:instrText xml:space="preserve"> REF _Ref374608275 \r \h </w:instrText>
                        </w:r>
                        <w:r w:rsidR="000B3277">
                          <w:fldChar w:fldCharType="separate"/>
                        </w:r>
                        <w:r w:rsidR="000B3277">
                          <w:t>3.5.2</w:t>
                        </w:r>
                        <w:r w:rsidR="000B3277">
                          <w:fldChar w:fldCharType="end"/>
                        </w:r>
                        <w:r w:rsidR="000B3277">
                          <w:t>)</w:t>
                        </w:r>
                      </w:p>
                    </w:txbxContent>
                  </v:textbox>
                </v:shape>
                <v:shape id="Straight Arrow Connector 113" o:spid="_x0000_s1134"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35"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36"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233176" w:rsidRDefault="00233176">
                        <w:proofErr w:type="spellStart"/>
                        <w:r>
                          <w:t>measured</w:t>
                        </w:r>
                        <w:proofErr w:type="spellEnd"/>
                        <w:r>
                          <w:t xml:space="preserve"> </w:t>
                        </w:r>
                        <w:proofErr w:type="spellStart"/>
                        <w:r>
                          <w:t>current</w:t>
                        </w:r>
                        <w:proofErr w:type="spellEnd"/>
                      </w:p>
                    </w:txbxContent>
                  </v:textbox>
                </v:shape>
                <w10:anchorlock/>
              </v:group>
            </w:pict>
          </mc:Fallback>
        </mc:AlternateContent>
      </w:r>
    </w:p>
    <w:p w14:paraId="6274162E" w14:textId="77777777" w:rsidR="000B3277" w:rsidRPr="00F42061" w:rsidRDefault="000B3277" w:rsidP="000B3277">
      <w:pPr>
        <w:pStyle w:val="Beschriftung"/>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14:paraId="1A83C2C6" w14:textId="77777777" w:rsidR="00480CFA" w:rsidRPr="00F42061" w:rsidRDefault="00780204" w:rsidP="00AD00D7">
      <w:pPr>
        <w:pStyle w:val="Textkrper"/>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14:paraId="4BD3D429" w14:textId="77777777" w:rsidR="00997F1C" w:rsidRDefault="00997F1C" w:rsidP="00997F1C">
      <w:pPr>
        <w:pStyle w:val="Textkrper"/>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14:paraId="187F0582" w14:textId="77777777" w:rsidR="002B06D9" w:rsidRDefault="002B06D9" w:rsidP="00997F1C">
      <w:pPr>
        <w:pStyle w:val="Textkrper"/>
        <w:rPr>
          <w:lang w:val="en-GB"/>
        </w:rPr>
      </w:pPr>
    </w:p>
    <w:p w14:paraId="5C03132F" w14:textId="77777777" w:rsidR="002B06D9" w:rsidRPr="00F42061" w:rsidRDefault="002B06D9" w:rsidP="00997F1C">
      <w:pPr>
        <w:pStyle w:val="Textkrper"/>
        <w:rPr>
          <w:lang w:val="en-GB"/>
        </w:rPr>
      </w:pPr>
    </w:p>
    <w:p w14:paraId="7D03CC6F" w14:textId="77777777" w:rsidR="00556D7D" w:rsidRPr="00F42061" w:rsidRDefault="003C7742" w:rsidP="00997F1C">
      <w:pPr>
        <w:pStyle w:val="Textkrper"/>
        <w:rPr>
          <w:lang w:val="en-GB"/>
        </w:rPr>
      </w:pPr>
      <w:r w:rsidRPr="00F42061">
        <w:rPr>
          <w:noProof/>
          <w:lang w:val="de-DE"/>
        </w:rPr>
        <w:lastRenderedPageBreak/>
        <w:drawing>
          <wp:inline distT="0" distB="0" distL="0" distR="0" wp14:anchorId="2DEF462F" wp14:editId="4F644AE5">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14:paraId="15C6C0C7" w14:textId="77777777" w:rsidR="00556D7D" w:rsidRPr="00F42061" w:rsidRDefault="00556D7D" w:rsidP="00556D7D">
      <w:pPr>
        <w:pStyle w:val="Beschriftung"/>
        <w:rPr>
          <w:lang w:val="en-GB"/>
        </w:rPr>
      </w:pPr>
      <w:bookmarkStart w:id="122"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22"/>
      <w:r w:rsidRPr="00F42061">
        <w:rPr>
          <w:lang w:val="en-GB"/>
        </w:rPr>
        <w:t>: different considered errors</w:t>
      </w:r>
    </w:p>
    <w:p w14:paraId="04DE4EEA" w14:textId="77777777"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14:paraId="5F861875" w14:textId="77777777" w:rsidR="00556D7D" w:rsidRPr="00F42061" w:rsidRDefault="00D339DE" w:rsidP="00556D7D">
      <w:pPr>
        <w:rPr>
          <w:lang w:val="en-GB"/>
        </w:rPr>
      </w:pPr>
      <w:r w:rsidRPr="00F42061">
        <w:rPr>
          <w:lang w:val="en-GB"/>
        </w:rPr>
        <w:t>This results in a total error of 0.041%. Like this, a 0.1% sensor can be measured.</w:t>
      </w:r>
    </w:p>
    <w:p w14:paraId="36653C36" w14:textId="77777777" w:rsidR="00D339DE" w:rsidRPr="00F42061" w:rsidRDefault="00D339DE" w:rsidP="00556D7D">
      <w:pPr>
        <w:rPr>
          <w:lang w:val="en-GB"/>
        </w:rPr>
      </w:pPr>
    </w:p>
    <w:bookmarkEnd w:id="112"/>
    <w:bookmarkEnd w:id="113"/>
    <w:p w14:paraId="64C3B92F" w14:textId="77777777" w:rsidR="00074759" w:rsidRPr="00F42061" w:rsidRDefault="00074759">
      <w:pPr>
        <w:rPr>
          <w:b/>
          <w:noProof/>
          <w:sz w:val="24"/>
          <w:lang w:val="en-GB"/>
        </w:rPr>
      </w:pPr>
      <w:r w:rsidRPr="00F42061">
        <w:rPr>
          <w:lang w:val="en-GB"/>
        </w:rPr>
        <w:br w:type="page"/>
      </w:r>
    </w:p>
    <w:p w14:paraId="43A42A8C" w14:textId="77777777" w:rsidR="00184671" w:rsidRPr="00F42061" w:rsidRDefault="00184671" w:rsidP="00184671">
      <w:pPr>
        <w:pStyle w:val="berschrift2"/>
        <w:rPr>
          <w:lang w:val="en-GB"/>
        </w:rPr>
      </w:pPr>
      <w:bookmarkStart w:id="123" w:name="_Toc374628472"/>
      <w:r w:rsidRPr="00F42061">
        <w:rPr>
          <w:lang w:val="en-GB"/>
        </w:rPr>
        <w:lastRenderedPageBreak/>
        <w:t>Data rates</w:t>
      </w:r>
      <w:bookmarkEnd w:id="123"/>
    </w:p>
    <w:p w14:paraId="0C011AF9" w14:textId="77777777" w:rsidR="007B2027" w:rsidRPr="00F42061" w:rsidRDefault="007B2027" w:rsidP="007B2027">
      <w:pPr>
        <w:pStyle w:val="berschrift3"/>
        <w:rPr>
          <w:lang w:val="en-GB"/>
        </w:rPr>
      </w:pPr>
      <w:bookmarkStart w:id="124" w:name="_Toc374628473"/>
      <w:r w:rsidRPr="00F42061">
        <w:rPr>
          <w:lang w:val="en-GB"/>
        </w:rPr>
        <w:t>Current update rate</w:t>
      </w:r>
      <w:bookmarkEnd w:id="124"/>
    </w:p>
    <w:p w14:paraId="21747B54" w14:textId="77777777" w:rsidR="007B2027" w:rsidRPr="00F42061" w:rsidRDefault="007B2027" w:rsidP="007B2027">
      <w:pPr>
        <w:pStyle w:val="Textkrper"/>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frequency, that means, if the frequency is higher than 2Hz, an averaging is performed, and if it is lower, the same values are used several times.</w:t>
      </w:r>
    </w:p>
    <w:p w14:paraId="0CAC1A30" w14:textId="77777777" w:rsidR="00074759" w:rsidRPr="00F42061" w:rsidRDefault="00997F1C" w:rsidP="00074759">
      <w:pPr>
        <w:pStyle w:val="berschrift3"/>
        <w:rPr>
          <w:lang w:val="en-GB"/>
        </w:rPr>
      </w:pPr>
      <w:bookmarkStart w:id="125" w:name="_Ref374608275"/>
      <w:bookmarkStart w:id="126" w:name="_Toc374628474"/>
      <w:r w:rsidRPr="00F42061">
        <w:rPr>
          <w:lang w:val="en-GB"/>
        </w:rPr>
        <w:t>sampling</w:t>
      </w:r>
      <w:r w:rsidR="00780204" w:rsidRPr="00F42061">
        <w:rPr>
          <w:lang w:val="en-GB"/>
        </w:rPr>
        <w:t xml:space="preserve"> error</w:t>
      </w:r>
      <w:bookmarkEnd w:id="125"/>
      <w:bookmarkEnd w:id="126"/>
    </w:p>
    <w:p w14:paraId="417560A7" w14:textId="77777777" w:rsidR="00074759" w:rsidRPr="00F42061" w:rsidRDefault="00D339DE" w:rsidP="00074759">
      <w:pPr>
        <w:pStyle w:val="Textkrper"/>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14:paraId="4F09CFDE" w14:textId="77777777" w:rsidR="00074759" w:rsidRPr="00F42061" w:rsidRDefault="00074759" w:rsidP="00074759">
      <w:pPr>
        <w:pStyle w:val="Textkrper"/>
        <w:rPr>
          <w:lang w:val="en-GB"/>
        </w:rPr>
      </w:pPr>
      <w:r w:rsidRPr="00F42061">
        <w:rPr>
          <w:lang w:val="en-GB"/>
        </w:rPr>
        <w:t>A MATLAB script was written. It visualizes the error due to this effect:</w:t>
      </w:r>
    </w:p>
    <w:p w14:paraId="46785263" w14:textId="77777777" w:rsidR="00074759" w:rsidRPr="00F42061" w:rsidRDefault="00067C62" w:rsidP="00074759">
      <w:pPr>
        <w:pStyle w:val="Textkrper"/>
        <w:rPr>
          <w:lang w:val="en-GB"/>
        </w:rPr>
      </w:pPr>
      <w:r w:rsidRPr="00F42061">
        <w:rPr>
          <w:noProof/>
          <w:lang w:val="de-DE"/>
        </w:rPr>
        <w:drawing>
          <wp:inline distT="0" distB="0" distL="0" distR="0" wp14:anchorId="559A1A84" wp14:editId="13F8264D">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14:paraId="10FD7889" w14:textId="77777777" w:rsidR="00F0791A" w:rsidRPr="00F42061" w:rsidRDefault="00F0791A" w:rsidP="00F0791A">
      <w:pPr>
        <w:pStyle w:val="Beschriftung"/>
        <w:rPr>
          <w:lang w:val="en-GB"/>
        </w:rPr>
      </w:pPr>
      <w:bookmarkStart w:id="127" w:name="_Ref374611330"/>
      <w:bookmarkStart w:id="128"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7"/>
      <w:r w:rsidRPr="00F42061">
        <w:rPr>
          <w:lang w:val="en-GB"/>
        </w:rPr>
        <w:t xml:space="preserve">: sampling </w:t>
      </w:r>
      <w:proofErr w:type="gramStart"/>
      <w:r w:rsidRPr="00F42061">
        <w:rPr>
          <w:lang w:val="en-GB"/>
        </w:rPr>
        <w:t>error(</w:t>
      </w:r>
      <w:proofErr w:type="gramEnd"/>
      <w:r w:rsidRPr="00F42061">
        <w:rPr>
          <w:lang w:val="en-GB"/>
        </w:rPr>
        <w:t>oversampling rate)</w:t>
      </w:r>
      <w:bookmarkEnd w:id="128"/>
    </w:p>
    <w:p w14:paraId="6705C7B4" w14:textId="77777777" w:rsidR="00074759" w:rsidRPr="00F42061" w:rsidRDefault="00074759" w:rsidP="00074759">
      <w:pPr>
        <w:pStyle w:val="Textkrper"/>
        <w:rPr>
          <w:lang w:val="en-GB"/>
        </w:rPr>
      </w:pPr>
      <w:r w:rsidRPr="00F42061">
        <w:rPr>
          <w:lang w:val="en-GB"/>
        </w:rPr>
        <w:t>The x-axis is the ratio</w:t>
      </w:r>
      <w:r w:rsidR="007B2027" w:rsidRPr="00F42061">
        <w:rPr>
          <w:lang w:val="en-GB"/>
        </w:rPr>
        <w:t xml:space="preserve"> of the sampling frequency to the current update frequency of the Evaluator.</w:t>
      </w:r>
    </w:p>
    <w:p w14:paraId="63CB3D79" w14:textId="77777777" w:rsidR="007B2027" w:rsidRPr="00F42061" w:rsidRDefault="007B2027" w:rsidP="00074759">
      <w:pPr>
        <w:pStyle w:val="Textkrper"/>
        <w:rPr>
          <w:lang w:val="en-GB"/>
        </w:rPr>
      </w:pPr>
      <w:r w:rsidRPr="00F42061">
        <w:rPr>
          <w:lang w:val="en-GB"/>
        </w:rPr>
        <w:t>The y-axis represents the resulting error due to this effect.</w:t>
      </w:r>
    </w:p>
    <w:p w14:paraId="0702392E" w14:textId="77777777" w:rsidR="007B2027" w:rsidRPr="00F42061" w:rsidRDefault="007B2027" w:rsidP="00074759">
      <w:pPr>
        <w:pStyle w:val="Textkrper"/>
        <w:rPr>
          <w:lang w:val="en-GB"/>
        </w:rPr>
      </w:pPr>
      <w:r w:rsidRPr="00F42061">
        <w:rPr>
          <w:lang w:val="en-GB"/>
        </w:rPr>
        <w:t>The analysed data was from LEMs Excel-file ‘XLS_batt_curr_vs_time_20110606_1502_X10_us06.xlsx’.</w:t>
      </w:r>
    </w:p>
    <w:p w14:paraId="7B58549A" w14:textId="77777777" w:rsidR="007B2027" w:rsidRPr="00F42061" w:rsidRDefault="007B2027" w:rsidP="00074759">
      <w:pPr>
        <w:pStyle w:val="Textkrper"/>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14:paraId="06B28F4F" w14:textId="77777777" w:rsidR="00184671" w:rsidRPr="00F42061" w:rsidRDefault="00184671" w:rsidP="00184671">
      <w:pPr>
        <w:pStyle w:val="berschrift3"/>
        <w:rPr>
          <w:lang w:val="en-GB"/>
        </w:rPr>
      </w:pPr>
      <w:bookmarkStart w:id="129" w:name="_Toc374628475"/>
      <w:r w:rsidRPr="00F42061">
        <w:rPr>
          <w:lang w:val="en-GB"/>
        </w:rPr>
        <w:t>CAN acquisition rate</w:t>
      </w:r>
      <w:bookmarkEnd w:id="129"/>
    </w:p>
    <w:p w14:paraId="0B308AD1" w14:textId="77777777" w:rsidR="00173526" w:rsidRPr="00F42061" w:rsidRDefault="000456F7" w:rsidP="00173526">
      <w:pPr>
        <w:pStyle w:val="Textkrper"/>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14:paraId="604A217B" w14:textId="77777777" w:rsidR="00184671" w:rsidRPr="00F42061" w:rsidRDefault="00184671" w:rsidP="00184671">
      <w:pPr>
        <w:pStyle w:val="berschrift3"/>
        <w:rPr>
          <w:lang w:val="en-GB"/>
        </w:rPr>
      </w:pPr>
      <w:bookmarkStart w:id="130" w:name="_Ref374622892"/>
      <w:bookmarkStart w:id="131" w:name="_Toc374628476"/>
      <w:r w:rsidRPr="00F42061">
        <w:rPr>
          <w:lang w:val="en-GB"/>
        </w:rPr>
        <w:t>Analogue acquisition rate</w:t>
      </w:r>
      <w:bookmarkEnd w:id="130"/>
      <w:bookmarkEnd w:id="131"/>
    </w:p>
    <w:p w14:paraId="16F3564F" w14:textId="77777777" w:rsidR="008D5231" w:rsidRPr="00F42061" w:rsidRDefault="00F0791A" w:rsidP="00173526">
      <w:pPr>
        <w:pStyle w:val="Textkrper"/>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14:paraId="1042DA63" w14:textId="77777777" w:rsidR="00F0791A" w:rsidRPr="00F42061" w:rsidRDefault="00F0791A" w:rsidP="00173526">
      <w:pPr>
        <w:pStyle w:val="Textkrper"/>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14:paraId="6FC0B897" w14:textId="77777777" w:rsidR="005047FF" w:rsidRPr="00F42061" w:rsidRDefault="005047FF" w:rsidP="00173526">
      <w:pPr>
        <w:pStyle w:val="Textkrper"/>
        <w:rPr>
          <w:lang w:val="en-GB"/>
        </w:rPr>
      </w:pPr>
      <w:r w:rsidRPr="00F42061">
        <w:rPr>
          <w:noProof/>
          <w:lang w:val="de-DE"/>
        </w:rPr>
        <w:lastRenderedPageBreak/>
        <w:drawing>
          <wp:inline distT="0" distB="0" distL="0" distR="0" wp14:anchorId="31E2247A" wp14:editId="4B9E2141">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14:paraId="4F7674A3" w14:textId="77777777" w:rsidR="005047FF" w:rsidRPr="00F42061" w:rsidRDefault="005047FF" w:rsidP="005047FF">
      <w:pPr>
        <w:pStyle w:val="Beschriftung"/>
        <w:rPr>
          <w:lang w:val="en-GB"/>
        </w:rPr>
      </w:pPr>
      <w:bookmarkStart w:id="132"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2"/>
      <w:r w:rsidRPr="00F42061">
        <w:rPr>
          <w:lang w:val="en-GB"/>
        </w:rPr>
        <w:t xml:space="preserve">: </w:t>
      </w:r>
      <w:proofErr w:type="gramStart"/>
      <w:r w:rsidRPr="00F42061">
        <w:rPr>
          <w:lang w:val="en-GB"/>
        </w:rPr>
        <w:t>resolution(</w:t>
      </w:r>
      <w:proofErr w:type="gramEnd"/>
      <w:r w:rsidRPr="00F42061">
        <w:rPr>
          <w:lang w:val="en-GB"/>
        </w:rPr>
        <w:t>NPLC)</w:t>
      </w:r>
    </w:p>
    <w:p w14:paraId="0E656DC1" w14:textId="77777777"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14:paraId="6430451A" w14:textId="77777777" w:rsidR="005047FF" w:rsidRPr="00F42061" w:rsidRDefault="005047FF" w:rsidP="005047FF">
      <w:pPr>
        <w:rPr>
          <w:lang w:val="en-GB"/>
        </w:rPr>
      </w:pPr>
      <w:r w:rsidRPr="00F42061">
        <w:rPr>
          <w:lang w:val="en-GB"/>
        </w:rPr>
        <w:t>To get an oversampling rate of 10, the sampling rate has to be</w:t>
      </w:r>
    </w:p>
    <w:p w14:paraId="2AD7D4EE" w14:textId="77777777" w:rsidR="005047FF" w:rsidRPr="00F42061" w:rsidRDefault="00F90162"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14:paraId="35108A2D" w14:textId="77777777" w:rsidR="005047FF" w:rsidRPr="00F42061" w:rsidRDefault="005047FF" w:rsidP="005047FF">
      <w:pPr>
        <w:rPr>
          <w:lang w:val="en-GB"/>
        </w:rPr>
      </w:pPr>
      <w:r w:rsidRPr="00F42061">
        <w:rPr>
          <w:lang w:val="en-GB"/>
        </w:rPr>
        <w:t>This leads to a NPLC of maximally</w:t>
      </w:r>
    </w:p>
    <w:p w14:paraId="5691A069" w14:textId="77777777"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14:paraId="2BC3C199" w14:textId="77777777"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14:paraId="0FE6E22D" w14:textId="77777777" w:rsidR="00184671" w:rsidRPr="00F42061" w:rsidRDefault="00184671" w:rsidP="00184671">
      <w:pPr>
        <w:pStyle w:val="berschrift3"/>
        <w:rPr>
          <w:lang w:val="en-GB"/>
        </w:rPr>
      </w:pPr>
      <w:bookmarkStart w:id="133" w:name="_Toc374628477"/>
      <w:r w:rsidRPr="00F42061">
        <w:rPr>
          <w:lang w:val="en-GB"/>
        </w:rPr>
        <w:t>PWM acquisition rate</w:t>
      </w:r>
      <w:bookmarkEnd w:id="133"/>
    </w:p>
    <w:p w14:paraId="277F98CA" w14:textId="77777777" w:rsidR="00D339DE" w:rsidRPr="00F42061" w:rsidRDefault="00D339DE" w:rsidP="00D339DE">
      <w:pPr>
        <w:pStyle w:val="Textkrper"/>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14:paraId="651538F3" w14:textId="77777777" w:rsidR="00D339DE" w:rsidRPr="00F42061" w:rsidRDefault="00F90162"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14:paraId="7A36ABA0" w14:textId="77777777" w:rsidR="00D339DE" w:rsidRPr="00F42061" w:rsidRDefault="00D339DE" w:rsidP="00D339DE">
      <w:pPr>
        <w:pStyle w:val="Textkrper"/>
        <w:rPr>
          <w:lang w:val="en-GB"/>
        </w:rPr>
      </w:pPr>
      <w:r w:rsidRPr="00F42061">
        <w:rPr>
          <w:lang w:val="en-GB"/>
        </w:rPr>
        <w:t>And the sample point memory has to have a size of at least</w:t>
      </w:r>
    </w:p>
    <w:p w14:paraId="1E6301CD" w14:textId="77777777" w:rsidR="00D339DE" w:rsidRPr="00F42061" w:rsidRDefault="00F90162"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14:paraId="5748E5DF" w14:textId="77777777" w:rsidR="00D339DE" w:rsidRPr="00F42061" w:rsidRDefault="00D339DE" w:rsidP="00173526">
      <w:pPr>
        <w:pStyle w:val="Textkrper"/>
        <w:rPr>
          <w:lang w:val="en-GB"/>
        </w:rPr>
      </w:pPr>
      <w:r w:rsidRPr="00F42061">
        <w:rPr>
          <w:lang w:val="en-GB"/>
        </w:rPr>
        <w:t xml:space="preserve">The Teledyne LeCroy 620Zi has a sampling rate of 2 GHz and a standard memory of 32M. That </w:t>
      </w:r>
      <w:r w:rsidR="002B06D9">
        <w:rPr>
          <w:lang w:val="en-GB"/>
        </w:rPr>
        <w:t>complies with the requirements.</w:t>
      </w:r>
    </w:p>
    <w:p w14:paraId="22A77208" w14:textId="77777777" w:rsidR="00394B70" w:rsidRPr="00F42061" w:rsidRDefault="00394B70" w:rsidP="003A1185">
      <w:pPr>
        <w:pStyle w:val="berschrift2"/>
        <w:rPr>
          <w:lang w:val="en-GB"/>
        </w:rPr>
      </w:pPr>
      <w:bookmarkStart w:id="134" w:name="_Toc374628478"/>
      <w:r w:rsidRPr="00F42061">
        <w:rPr>
          <w:lang w:val="en-GB"/>
        </w:rPr>
        <w:t>Combinations of sensor measurings</w:t>
      </w:r>
      <w:bookmarkEnd w:id="134"/>
    </w:p>
    <w:p w14:paraId="0CCE6477" w14:textId="77777777" w:rsidR="00394B70" w:rsidRPr="00F42061" w:rsidRDefault="00394B70" w:rsidP="00394B70">
      <w:pPr>
        <w:pStyle w:val="Textkrper"/>
        <w:rPr>
          <w:lang w:val="en-GB"/>
        </w:rPr>
      </w:pPr>
      <w:r w:rsidRPr="00F42061">
        <w:rPr>
          <w:lang w:val="en-GB"/>
        </w:rPr>
        <w:t xml:space="preserve">In the above-mentioned calculations it was assumed that there are always two sensors measured at a time: the reference sensor and one sensor under test. </w:t>
      </w:r>
    </w:p>
    <w:p w14:paraId="64F0EE9D" w14:textId="77777777" w:rsidR="00394B70" w:rsidRPr="00F42061" w:rsidRDefault="00394B70" w:rsidP="00394B70">
      <w:pPr>
        <w:pStyle w:val="Textkrper"/>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14:paraId="09FEDE85" w14:textId="77777777" w:rsidR="00394B70" w:rsidRPr="00F42061" w:rsidRDefault="00394B70" w:rsidP="00394B70">
      <w:pPr>
        <w:pStyle w:val="Textkrper"/>
        <w:rPr>
          <w:lang w:val="en-GB"/>
        </w:rPr>
      </w:pPr>
      <w:r w:rsidRPr="00F42061">
        <w:rPr>
          <w:lang w:val="en-GB"/>
        </w:rPr>
        <w:t xml:space="preserve">Possible are the parallel operation </w:t>
      </w:r>
      <w:r w:rsidR="00B91A67" w:rsidRPr="00F42061">
        <w:rPr>
          <w:lang w:val="en-GB"/>
        </w:rPr>
        <w:t>three different sensors:</w:t>
      </w:r>
    </w:p>
    <w:p w14:paraId="11AB53DC" w14:textId="77777777" w:rsidR="00394B70" w:rsidRPr="00F42061" w:rsidRDefault="00394B70" w:rsidP="00394B70">
      <w:pPr>
        <w:pStyle w:val="Textkrper"/>
        <w:numPr>
          <w:ilvl w:val="0"/>
          <w:numId w:val="45"/>
        </w:numPr>
        <w:rPr>
          <w:lang w:val="en-GB"/>
        </w:rPr>
      </w:pPr>
      <w:r w:rsidRPr="00F42061">
        <w:rPr>
          <w:lang w:val="en-GB"/>
        </w:rPr>
        <w:t>The reference sensor by means of the DMM</w:t>
      </w:r>
    </w:p>
    <w:p w14:paraId="74BCD398" w14:textId="77777777" w:rsidR="00394B70" w:rsidRPr="00F42061" w:rsidRDefault="00394B70" w:rsidP="00394B70">
      <w:pPr>
        <w:pStyle w:val="Textkrper"/>
        <w:numPr>
          <w:ilvl w:val="0"/>
          <w:numId w:val="45"/>
        </w:numPr>
        <w:rPr>
          <w:lang w:val="en-GB"/>
        </w:rPr>
      </w:pPr>
      <w:r w:rsidRPr="00F42061">
        <w:rPr>
          <w:lang w:val="en-GB"/>
        </w:rPr>
        <w:t>A CAN sensor over the CAN Adapter</w:t>
      </w:r>
    </w:p>
    <w:p w14:paraId="0B0E62A9" w14:textId="77777777" w:rsidR="00394B70" w:rsidRPr="00F42061" w:rsidRDefault="00394B70" w:rsidP="00394B70">
      <w:pPr>
        <w:pStyle w:val="Textkrper"/>
        <w:numPr>
          <w:ilvl w:val="0"/>
          <w:numId w:val="45"/>
        </w:numPr>
        <w:rPr>
          <w:lang w:val="en-GB"/>
        </w:rPr>
      </w:pPr>
      <w:r w:rsidRPr="00F42061">
        <w:rPr>
          <w:lang w:val="en-GB"/>
        </w:rPr>
        <w:t>A PWM sensor by means of the oscilloscope</w:t>
      </w:r>
    </w:p>
    <w:p w14:paraId="41EBAB5C" w14:textId="77777777" w:rsidR="00394B70" w:rsidRPr="00F42061" w:rsidRDefault="002B06D9" w:rsidP="00394B70">
      <w:pPr>
        <w:pStyle w:val="Textkrper"/>
        <w:rPr>
          <w:lang w:val="en-GB"/>
        </w:rPr>
      </w:pPr>
      <w:r>
        <w:rPr>
          <w:lang w:val="en-GB"/>
        </w:rPr>
        <w:t xml:space="preserve">Also, several sensors with PWM output could be measured at a time, as the LeCroy oscilloscope has several inputs. </w:t>
      </w:r>
    </w:p>
    <w:p w14:paraId="0919CA95" w14:textId="77777777" w:rsidR="002B06D9" w:rsidRDefault="002B06D9">
      <w:pPr>
        <w:rPr>
          <w:b/>
          <w:noProof/>
          <w:sz w:val="24"/>
          <w:lang w:val="en-GB"/>
        </w:rPr>
      </w:pPr>
      <w:r>
        <w:rPr>
          <w:lang w:val="en-GB"/>
        </w:rPr>
        <w:br w:type="page"/>
      </w:r>
    </w:p>
    <w:p w14:paraId="3D7D67A8" w14:textId="77777777" w:rsidR="003A1185" w:rsidRPr="00F42061" w:rsidRDefault="003A1185" w:rsidP="003A1185">
      <w:pPr>
        <w:pStyle w:val="berschrift2"/>
        <w:rPr>
          <w:lang w:val="en-GB"/>
        </w:rPr>
      </w:pPr>
      <w:bookmarkStart w:id="135" w:name="_Toc374628479"/>
      <w:r w:rsidRPr="00F42061">
        <w:rPr>
          <w:lang w:val="en-GB"/>
        </w:rPr>
        <w:lastRenderedPageBreak/>
        <w:t>Measuring current range</w:t>
      </w:r>
      <w:bookmarkEnd w:id="135"/>
    </w:p>
    <w:p w14:paraId="0EFE7459" w14:textId="77777777" w:rsidR="003A1185" w:rsidRPr="00F42061" w:rsidRDefault="003A1185" w:rsidP="003A1185">
      <w:pPr>
        <w:rPr>
          <w:lang w:val="en-GB"/>
        </w:rPr>
      </w:pPr>
      <w:r w:rsidRPr="00F42061">
        <w:rPr>
          <w:lang w:val="en-GB"/>
        </w:rPr>
        <w:t>The “Fuelcon Evaluator B” test bench is able to drive a current of maximally 600 Amperes.</w:t>
      </w:r>
    </w:p>
    <w:p w14:paraId="52C2256A" w14:textId="77777777"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14:paraId="7D223E5A" w14:textId="77777777" w:rsidR="002E2BB8" w:rsidRPr="00F42061" w:rsidRDefault="002E2BB8" w:rsidP="002E2BB8">
      <w:pPr>
        <w:pStyle w:val="berschrift2"/>
        <w:rPr>
          <w:lang w:val="en-GB"/>
        </w:rPr>
      </w:pPr>
      <w:bookmarkStart w:id="136" w:name="_Toc374628480"/>
      <w:r w:rsidRPr="00F42061">
        <w:rPr>
          <w:lang w:val="en-GB"/>
        </w:rPr>
        <w:t>Power supply</w:t>
      </w:r>
      <w:bookmarkEnd w:id="136"/>
    </w:p>
    <w:p w14:paraId="25BF03A6" w14:textId="77777777" w:rsidR="002E2BB8" w:rsidRPr="00F42061" w:rsidRDefault="00CA0ADE" w:rsidP="002E2BB8">
      <w:pPr>
        <w:pStyle w:val="Textkrper"/>
        <w:rPr>
          <w:lang w:val="en-GB"/>
        </w:rPr>
      </w:pPr>
      <w:r w:rsidRPr="00F42061">
        <w:rPr>
          <w:lang w:val="en-GB"/>
        </w:rPr>
        <w:t xml:space="preserve">The reference sensor will be supplied with two standard power supplies with 15V each. </w:t>
      </w:r>
    </w:p>
    <w:p w14:paraId="2BFBC202" w14:textId="77777777" w:rsidR="00CA0ADE" w:rsidRPr="00F42061" w:rsidRDefault="00CA0ADE" w:rsidP="002E2BB8">
      <w:pPr>
        <w:pStyle w:val="Textkrper"/>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14:paraId="744EA43C" w14:textId="77777777" w:rsidR="00ED67B6" w:rsidRPr="00F42061" w:rsidRDefault="00ED67B6" w:rsidP="002E2BB8">
      <w:pPr>
        <w:pStyle w:val="berschrift2"/>
        <w:rPr>
          <w:lang w:val="en-GB"/>
        </w:rPr>
      </w:pPr>
      <w:bookmarkStart w:id="137" w:name="_Ref374620338"/>
      <w:bookmarkStart w:id="138" w:name="_Toc374628481"/>
      <w:r w:rsidRPr="00F42061">
        <w:rPr>
          <w:lang w:val="en-GB"/>
        </w:rPr>
        <w:t>Positioning of battery module</w:t>
      </w:r>
      <w:bookmarkEnd w:id="137"/>
      <w:bookmarkEnd w:id="138"/>
    </w:p>
    <w:p w14:paraId="07FF8604" w14:textId="77777777" w:rsidR="00ED67B6" w:rsidRPr="00F42061" w:rsidRDefault="00ED67B6" w:rsidP="00ED67B6">
      <w:pPr>
        <w:pStyle w:val="Textkrper"/>
        <w:rPr>
          <w:lang w:val="en-GB"/>
        </w:rPr>
      </w:pPr>
      <w:r w:rsidRPr="00F42061">
        <w:rPr>
          <w:lang w:val="en-GB"/>
        </w:rPr>
        <w:t xml:space="preserve">The positioning of the battery module can be inside or outside of the temperature chamber. The chosen way depends on LEMs needs concerning the temperature range. If negative temperatures have to be measured, the battery module needs to be placed outside the temperature chamber, as </w:t>
      </w:r>
      <w:r w:rsidR="0039106A" w:rsidRPr="00F42061">
        <w:rPr>
          <w:lang w:val="en-GB"/>
        </w:rPr>
        <w:t>the</w:t>
      </w:r>
      <w:r w:rsidR="00844847">
        <w:rPr>
          <w:lang w:val="en-GB"/>
        </w:rPr>
        <w:t xml:space="preserve"> batteries</w:t>
      </w:r>
      <w:r w:rsidR="0039106A" w:rsidRPr="00F42061">
        <w:rPr>
          <w:lang w:val="en-GB"/>
        </w:rPr>
        <w:t xml:space="preserve"> must not be charged at negative temperatures. </w:t>
      </w:r>
    </w:p>
    <w:p w14:paraId="70C4F070" w14:textId="77777777" w:rsidR="0039106A" w:rsidRPr="00F42061" w:rsidRDefault="0039106A" w:rsidP="00ED67B6">
      <w:pPr>
        <w:pStyle w:val="Textkrper"/>
        <w:rPr>
          <w:lang w:val="en-GB"/>
        </w:rPr>
      </w:pPr>
      <w:r w:rsidRPr="00F42061">
        <w:rPr>
          <w:lang w:val="en-GB"/>
        </w:rPr>
        <w:t>If only positive temperatures will be measured, a reduction in cabling effort could be made by placing the battery module inside the temperature chamber.</w:t>
      </w:r>
    </w:p>
    <w:p w14:paraId="4E48E03D" w14:textId="77777777" w:rsidR="002E2BB8" w:rsidRPr="00F42061" w:rsidRDefault="002E2BB8" w:rsidP="002E2BB8">
      <w:pPr>
        <w:pStyle w:val="berschrift2"/>
        <w:rPr>
          <w:lang w:val="en-GB"/>
        </w:rPr>
      </w:pPr>
      <w:bookmarkStart w:id="139" w:name="_Toc374628482"/>
      <w:r w:rsidRPr="00F42061">
        <w:rPr>
          <w:lang w:val="en-GB"/>
        </w:rPr>
        <w:t>Cable diameters</w:t>
      </w:r>
      <w:bookmarkEnd w:id="139"/>
    </w:p>
    <w:p w14:paraId="5CCF5F32" w14:textId="77777777" w:rsidR="00844847" w:rsidRDefault="0039106A" w:rsidP="002E2BB8">
      <w:pPr>
        <w:pStyle w:val="Textkrper"/>
        <w:rPr>
          <w:lang w:val="en-GB"/>
        </w:rPr>
      </w:pPr>
      <w:r w:rsidRPr="00F42061">
        <w:rPr>
          <w:lang w:val="en-GB"/>
        </w:rPr>
        <w:t xml:space="preserve">The cable diameter has to be smaller than </w:t>
      </w:r>
    </w:p>
    <w:p w14:paraId="1A83F59B" w14:textId="77777777" w:rsidR="00844847" w:rsidRDefault="00F90162" w:rsidP="002E2BB8">
      <w:pPr>
        <w:pStyle w:val="Textkrper"/>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14:paraId="5371F920" w14:textId="77777777" w:rsidR="002E2BB8" w:rsidRPr="00F42061" w:rsidRDefault="0039106A" w:rsidP="002E2BB8">
      <w:pPr>
        <w:pStyle w:val="Textkrper"/>
        <w:rPr>
          <w:lang w:val="en-GB"/>
        </w:rPr>
      </w:pPr>
      <w:proofErr w:type="gramStart"/>
      <w:r w:rsidRPr="00F42061">
        <w:rPr>
          <w:lang w:val="en-GB"/>
        </w:rPr>
        <w:t>because</w:t>
      </w:r>
      <w:proofErr w:type="gramEnd"/>
      <w:r w:rsidRPr="00F42061">
        <w:rPr>
          <w:lang w:val="en-GB"/>
        </w:rPr>
        <w:t xml:space="preserve"> this is the diameter of the CAB-300-C SP3 lead through.</w:t>
      </w:r>
    </w:p>
    <w:p w14:paraId="566F14D8" w14:textId="77777777" w:rsidR="0039106A" w:rsidRPr="00F42061" w:rsidRDefault="0039106A" w:rsidP="002E2BB8">
      <w:pPr>
        <w:pStyle w:val="Textkrper"/>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14:paraId="7E7F8299" w14:textId="77777777" w:rsidR="0039106A" w:rsidRPr="00F42061" w:rsidRDefault="0039106A" w:rsidP="002E2BB8">
      <w:pPr>
        <w:pStyle w:val="Textkrper"/>
        <w:rPr>
          <w:lang w:val="en-GB"/>
        </w:rPr>
      </w:pPr>
      <w:r w:rsidRPr="00F42061">
        <w:rPr>
          <w:lang w:val="en-GB"/>
        </w:rPr>
        <w:t>The power loss per meter cable is</w:t>
      </w:r>
    </w:p>
    <w:p w14:paraId="7CC22981" w14:textId="77777777" w:rsidR="0039106A" w:rsidRPr="00F42061" w:rsidRDefault="00F90162" w:rsidP="002E2BB8">
      <w:pPr>
        <w:pStyle w:val="Textkrper"/>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14:paraId="3FBF38DE" w14:textId="77777777" w:rsidR="00EB272C" w:rsidRPr="00F42061" w:rsidRDefault="00EB272C" w:rsidP="002E2BB8">
      <w:pPr>
        <w:pStyle w:val="Textkrper"/>
        <w:rPr>
          <w:lang w:val="en-GB"/>
        </w:rPr>
      </w:pPr>
      <w:r w:rsidRPr="00F42061">
        <w:rPr>
          <w:lang w:val="en-GB"/>
        </w:rPr>
        <w:t>This results in following values:</w:t>
      </w:r>
    </w:p>
    <w:p w14:paraId="25F571FE" w14:textId="77777777" w:rsidR="00EB272C" w:rsidRPr="00F42061" w:rsidRDefault="00EB272C" w:rsidP="002E2BB8">
      <w:pPr>
        <w:pStyle w:val="Textkrper"/>
        <w:rPr>
          <w:lang w:val="en-GB"/>
        </w:rPr>
      </w:pPr>
      <w:r w:rsidRPr="00F42061">
        <w:rPr>
          <w:lang w:val="en-GB"/>
        </w:rPr>
        <w:t xml:space="preserve"> </w:t>
      </w:r>
      <w:r w:rsidRPr="00F42061">
        <w:rPr>
          <w:noProof/>
          <w:lang w:val="de-DE"/>
        </w:rPr>
        <w:drawing>
          <wp:inline distT="0" distB="0" distL="0" distR="0" wp14:anchorId="0C6E98A7" wp14:editId="09E2F093">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14:paraId="5422F2D7" w14:textId="77777777" w:rsidR="00EB272C" w:rsidRPr="00F42061" w:rsidRDefault="00EB272C" w:rsidP="00EB272C">
      <w:pPr>
        <w:pStyle w:val="Beschriftung"/>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14:paraId="5BCB0C94" w14:textId="77777777"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14:paraId="17AE67E1" w14:textId="77777777"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14:paraId="18D3DB9D" w14:textId="77777777" w:rsidR="00844847" w:rsidRDefault="00844847">
      <w:pPr>
        <w:rPr>
          <w:b/>
          <w:noProof/>
          <w:sz w:val="24"/>
          <w:lang w:val="en-GB"/>
        </w:rPr>
      </w:pPr>
      <w:bookmarkStart w:id="140" w:name="_Ref374626642"/>
      <w:r>
        <w:rPr>
          <w:lang w:val="en-GB"/>
        </w:rPr>
        <w:br w:type="page"/>
      </w:r>
    </w:p>
    <w:p w14:paraId="129CC458" w14:textId="77777777" w:rsidR="00184671" w:rsidRPr="00F42061" w:rsidRDefault="00E87449" w:rsidP="00E87449">
      <w:pPr>
        <w:pStyle w:val="berschrift2"/>
        <w:rPr>
          <w:lang w:val="en-GB"/>
        </w:rPr>
      </w:pPr>
      <w:bookmarkStart w:id="141" w:name="_Toc374628483"/>
      <w:r w:rsidRPr="00F42061">
        <w:rPr>
          <w:lang w:val="en-GB"/>
        </w:rPr>
        <w:lastRenderedPageBreak/>
        <w:t>Postprocessing</w:t>
      </w:r>
      <w:bookmarkEnd w:id="140"/>
      <w:bookmarkEnd w:id="141"/>
    </w:p>
    <w:p w14:paraId="23252130" w14:textId="77777777"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14:paraId="6276F146" w14:textId="77777777" w:rsidR="00215B95" w:rsidRPr="00F42061" w:rsidRDefault="008306F5" w:rsidP="008632D7">
      <w:pPr>
        <w:rPr>
          <w:lang w:val="en-GB"/>
        </w:rPr>
      </w:pPr>
      <w:r>
        <w:rPr>
          <w:lang w:val="en-GB"/>
        </w:rPr>
        <w:t>With the help of these two markers the different sources become comparable.</w:t>
      </w:r>
    </w:p>
    <w:p w14:paraId="0812E52C" w14:textId="77777777" w:rsidR="00DC024F" w:rsidRPr="00F42061" w:rsidRDefault="00601DAA" w:rsidP="00DC024F">
      <w:pPr>
        <w:pStyle w:val="berschrift2"/>
        <w:rPr>
          <w:lang w:val="en-GB"/>
        </w:rPr>
      </w:pPr>
      <w:bookmarkStart w:id="142" w:name="_Toc374628484"/>
      <w:r w:rsidRPr="00F42061">
        <w:rPr>
          <w:lang w:val="en-GB"/>
        </w:rPr>
        <w:t>T</w:t>
      </w:r>
      <w:r w:rsidR="00DC024F" w:rsidRPr="00F42061">
        <w:rPr>
          <w:lang w:val="en-GB"/>
        </w:rPr>
        <w:t>emperature chamber</w:t>
      </w:r>
      <w:r w:rsidRPr="00F42061">
        <w:rPr>
          <w:lang w:val="en-GB"/>
        </w:rPr>
        <w:t xml:space="preserve"> specifications</w:t>
      </w:r>
      <w:bookmarkEnd w:id="142"/>
    </w:p>
    <w:p w14:paraId="57EE7B2F" w14:textId="77777777" w:rsidR="006305E8" w:rsidRPr="00F42061" w:rsidRDefault="00CA0ADE" w:rsidP="006305E8">
      <w:pPr>
        <w:pStyle w:val="Textkrper"/>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14:paraId="72F8AEBC" w14:textId="77777777" w:rsidR="00FF69D2" w:rsidRPr="00F42061" w:rsidRDefault="00FF69D2" w:rsidP="00FF69D2">
      <w:pPr>
        <w:pStyle w:val="Textkrper"/>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14:paraId="49545B61" w14:textId="77777777" w:rsidR="00AA58BF" w:rsidRPr="00F42061" w:rsidRDefault="00813A5B" w:rsidP="00AA58BF">
      <w:pPr>
        <w:pStyle w:val="Textkrper"/>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14:paraId="44428675" w14:textId="77777777" w:rsidR="00AA58BF" w:rsidRPr="00F42061" w:rsidRDefault="00AA58BF" w:rsidP="00AA58BF">
      <w:pPr>
        <w:pStyle w:val="Textkrper"/>
        <w:numPr>
          <w:ilvl w:val="0"/>
          <w:numId w:val="46"/>
        </w:numPr>
        <w:rPr>
          <w:lang w:val="en-GB"/>
        </w:rPr>
      </w:pPr>
      <w:r w:rsidRPr="00F42061">
        <w:rPr>
          <w:lang w:val="en-GB"/>
        </w:rPr>
        <w:t>The heating up and cooling down speeds of the empty chamber are maximally 3.5 °C/min.</w:t>
      </w:r>
    </w:p>
    <w:p w14:paraId="472D17C3" w14:textId="77777777" w:rsidR="00DC024F" w:rsidRPr="00F42061" w:rsidRDefault="00A639DF" w:rsidP="00A639DF">
      <w:pPr>
        <w:pStyle w:val="berschrift2"/>
        <w:rPr>
          <w:lang w:val="en-GB"/>
        </w:rPr>
      </w:pPr>
      <w:bookmarkStart w:id="143" w:name="_Toc374628485"/>
      <w:r w:rsidRPr="00F42061">
        <w:rPr>
          <w:lang w:val="en-GB"/>
        </w:rPr>
        <w:t>Timeline proposal</w:t>
      </w:r>
      <w:bookmarkEnd w:id="143"/>
    </w:p>
    <w:p w14:paraId="27F564D7" w14:textId="77777777" w:rsidR="00AA58BF" w:rsidRPr="00F42061" w:rsidRDefault="00AA58BF" w:rsidP="00173526">
      <w:pPr>
        <w:pStyle w:val="Textkrper"/>
        <w:rPr>
          <w:lang w:val="en-GB"/>
        </w:rPr>
      </w:pPr>
      <w:r w:rsidRPr="00F42061">
        <w:rPr>
          <w:lang w:val="en-GB"/>
        </w:rPr>
        <w:t>There are several points yet to be researched and developed. A first timeline proposal:</w:t>
      </w:r>
    </w:p>
    <w:p w14:paraId="0C2A4D26" w14:textId="77777777" w:rsidR="00062025" w:rsidRPr="00F42061" w:rsidRDefault="00844847" w:rsidP="003C7742">
      <w:pPr>
        <w:rPr>
          <w:lang w:val="en-GB"/>
        </w:rPr>
      </w:pPr>
      <w:r w:rsidRPr="00844847">
        <w:rPr>
          <w:noProof/>
          <w:lang w:val="de-DE"/>
        </w:rPr>
        <w:drawing>
          <wp:inline distT="0" distB="0" distL="0" distR="0" wp14:anchorId="6233E9D4" wp14:editId="7C9E4D38">
            <wp:extent cx="396494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0" cy="4308475"/>
                    </a:xfrm>
                    <a:prstGeom prst="rect">
                      <a:avLst/>
                    </a:prstGeom>
                    <a:noFill/>
                    <a:ln>
                      <a:noFill/>
                    </a:ln>
                  </pic:spPr>
                </pic:pic>
              </a:graphicData>
            </a:graphic>
          </wp:inline>
        </w:drawing>
      </w:r>
      <w:bookmarkStart w:id="144" w:name="_GoBack"/>
      <w:bookmarkEnd w:id="144"/>
    </w:p>
    <w:p w14:paraId="4DDE5164" w14:textId="77777777" w:rsidR="003C7742" w:rsidRPr="00F42061" w:rsidRDefault="003C7742" w:rsidP="003C7742">
      <w:pPr>
        <w:rPr>
          <w:lang w:val="en-GB"/>
        </w:rPr>
      </w:pPr>
    </w:p>
    <w:p w14:paraId="64E55812" w14:textId="77777777" w:rsidR="003C7742" w:rsidRPr="00F42061" w:rsidRDefault="003C7742" w:rsidP="003C7742">
      <w:pPr>
        <w:rPr>
          <w:lang w:val="en-GB"/>
        </w:rPr>
      </w:pPr>
      <w:r w:rsidRPr="00F42061">
        <w:rPr>
          <w:lang w:val="en-GB"/>
        </w:rPr>
        <w:t>So if the project is started in the middle of January, the deadline is at the end of February.</w:t>
      </w:r>
    </w:p>
    <w:p w14:paraId="4D709636" w14:textId="77777777" w:rsidR="00062025" w:rsidRPr="00F42061" w:rsidRDefault="00062025" w:rsidP="00173526">
      <w:pPr>
        <w:pStyle w:val="Textkrper"/>
        <w:rPr>
          <w:lang w:val="en-GB"/>
        </w:rPr>
      </w:pPr>
    </w:p>
    <w:bookmarkEnd w:id="96"/>
    <w:p w14:paraId="733F7021" w14:textId="77777777" w:rsidR="00361B3F" w:rsidRDefault="00361B3F" w:rsidP="00EB310F">
      <w:pPr>
        <w:pStyle w:val="Textkrper"/>
        <w:rPr>
          <w:lang w:val="en-GB"/>
        </w:rPr>
      </w:pPr>
    </w:p>
    <w:p w14:paraId="63BD8C03" w14:textId="77777777" w:rsidR="00844847" w:rsidRDefault="00844847">
      <w:pPr>
        <w:rPr>
          <w:lang w:val="en-GB"/>
        </w:rPr>
      </w:pPr>
      <w:r>
        <w:rPr>
          <w:lang w:val="en-GB"/>
        </w:rPr>
        <w:br w:type="page"/>
      </w:r>
    </w:p>
    <w:p w14:paraId="79B129D3" w14:textId="77777777" w:rsidR="00844847" w:rsidRDefault="00844847" w:rsidP="00844847">
      <w:pPr>
        <w:pStyle w:val="berschrift2"/>
        <w:rPr>
          <w:lang w:val="en-GB"/>
        </w:rPr>
      </w:pPr>
      <w:bookmarkStart w:id="145" w:name="_Toc374628486"/>
      <w:r>
        <w:rPr>
          <w:lang w:val="en-GB"/>
        </w:rPr>
        <w:lastRenderedPageBreak/>
        <w:t>Further steps</w:t>
      </w:r>
      <w:bookmarkEnd w:id="145"/>
    </w:p>
    <w:p w14:paraId="1C9E8295" w14:textId="77777777" w:rsidR="00844847" w:rsidRDefault="00844847" w:rsidP="00EB310F">
      <w:pPr>
        <w:pStyle w:val="Textkrper"/>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14:paraId="08045C95" w14:textId="77777777" w:rsidR="00844847" w:rsidRDefault="00844847" w:rsidP="00EB310F">
      <w:pPr>
        <w:pStyle w:val="Textkrper"/>
        <w:rPr>
          <w:lang w:val="en-GB"/>
        </w:rPr>
      </w:pPr>
    </w:p>
    <w:p w14:paraId="2A607A6D" w14:textId="77777777" w:rsidR="00844847" w:rsidRDefault="00844847" w:rsidP="00EB310F">
      <w:pPr>
        <w:pStyle w:val="Textkrper"/>
        <w:rPr>
          <w:lang w:val="en-GB"/>
        </w:rPr>
      </w:pPr>
    </w:p>
    <w:p w14:paraId="52456736" w14:textId="77777777" w:rsidR="00627A17" w:rsidRDefault="00844847" w:rsidP="00EB310F">
      <w:pPr>
        <w:pStyle w:val="Textkrper"/>
        <w:rPr>
          <w:lang w:val="en-GB"/>
        </w:rPr>
      </w:pPr>
      <w:r>
        <w:rPr>
          <w:lang w:val="en-GB"/>
        </w:rPr>
        <w:t xml:space="preserve">Biel, </w:t>
      </w:r>
      <w:r w:rsidR="00627A17" w:rsidRPr="00627A17">
        <w:rPr>
          <w:lang w:val="en-GB"/>
        </w:rPr>
        <w:t>Bern University of Applied Sciences</w:t>
      </w:r>
    </w:p>
    <w:p w14:paraId="4B95649F" w14:textId="77777777" w:rsidR="00844847" w:rsidRDefault="00844847" w:rsidP="00EB310F">
      <w:pPr>
        <w:pStyle w:val="Textkrper"/>
        <w:rPr>
          <w:lang w:val="en-GB"/>
        </w:rPr>
      </w:pPr>
      <w:r>
        <w:rPr>
          <w:lang w:val="en-GB"/>
        </w:rPr>
        <w:t>12. December 2013</w:t>
      </w:r>
    </w:p>
    <w:p w14:paraId="3D421814" w14:textId="77777777" w:rsidR="00844847" w:rsidRPr="00F42061" w:rsidRDefault="00844847" w:rsidP="00EB310F">
      <w:pPr>
        <w:pStyle w:val="Textkrper"/>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A9643" w14:textId="77777777" w:rsidR="00F90162" w:rsidRDefault="00F90162">
      <w:r>
        <w:separator/>
      </w:r>
    </w:p>
  </w:endnote>
  <w:endnote w:type="continuationSeparator" w:id="0">
    <w:p w14:paraId="596A05AA" w14:textId="77777777" w:rsidR="00F90162" w:rsidRDefault="00F9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920DC" w14:textId="77777777" w:rsidR="00F90162" w:rsidRPr="00173526" w:rsidRDefault="00F90162" w:rsidP="00FA1851">
    <w:pPr>
      <w:pStyle w:val="Fuzeile"/>
      <w:tabs>
        <w:tab w:val="clear" w:pos="4320"/>
        <w:tab w:val="clear" w:pos="8640"/>
        <w:tab w:val="right" w:pos="9356"/>
      </w:tabs>
      <w:jc w:val="left"/>
      <w:rPr>
        <w:rStyle w:val="Seitenzahl"/>
        <w:sz w:val="17"/>
        <w:lang w:val="en-US"/>
      </w:rPr>
    </w:pPr>
    <w:r w:rsidRPr="00173526">
      <w:rPr>
        <w:szCs w:val="17"/>
        <w:lang w:val="en-US"/>
      </w:rPr>
      <w:t xml:space="preserve">Page </w:t>
    </w:r>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PAGE </w:instrText>
    </w:r>
    <w:r w:rsidRPr="000A2696">
      <w:rPr>
        <w:rStyle w:val="Seitenzahl"/>
        <w:rFonts w:asciiTheme="minorHAnsi" w:hAnsiTheme="minorHAnsi"/>
        <w:sz w:val="17"/>
        <w:szCs w:val="17"/>
        <w:lang w:val="en-US"/>
      </w:rPr>
      <w:fldChar w:fldCharType="separate"/>
    </w:r>
    <w:r w:rsidR="00125624">
      <w:rPr>
        <w:rStyle w:val="Seitenzahl"/>
        <w:rFonts w:asciiTheme="minorHAnsi" w:hAnsiTheme="minorHAnsi"/>
        <w:noProof/>
        <w:sz w:val="17"/>
        <w:szCs w:val="17"/>
        <w:lang w:val="en-US"/>
      </w:rPr>
      <w:t>14</w:t>
    </w:r>
    <w:r w:rsidRPr="000A2696">
      <w:rPr>
        <w:rStyle w:val="Seitenzahl"/>
        <w:rFonts w:asciiTheme="minorHAnsi" w:hAnsiTheme="minorHAnsi"/>
        <w:sz w:val="17"/>
        <w:szCs w:val="17"/>
        <w:lang w:val="en-US"/>
      </w:rPr>
      <w:fldChar w:fldCharType="end"/>
    </w:r>
    <w:r w:rsidRPr="00173526">
      <w:rPr>
        <w:rStyle w:val="Seitenzahl"/>
        <w:rFonts w:asciiTheme="minorHAnsi" w:hAnsiTheme="minorHAnsi"/>
        <w:sz w:val="17"/>
        <w:szCs w:val="17"/>
        <w:lang w:val="en-US"/>
      </w:rPr>
      <w:t xml:space="preserve"> </w:t>
    </w:r>
    <w:proofErr w:type="gramStart"/>
    <w:r w:rsidRPr="00173526">
      <w:rPr>
        <w:rStyle w:val="Seitenzahl"/>
        <w:rFonts w:asciiTheme="minorHAnsi" w:hAnsiTheme="minorHAnsi"/>
        <w:sz w:val="17"/>
        <w:szCs w:val="17"/>
        <w:lang w:val="en-US"/>
      </w:rPr>
      <w:t xml:space="preserve">of  </w:t>
    </w:r>
    <w:proofErr w:type="gramEnd"/>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NUMPAGES </w:instrText>
    </w:r>
    <w:r w:rsidRPr="000A2696">
      <w:rPr>
        <w:rStyle w:val="Seitenzahl"/>
        <w:rFonts w:asciiTheme="minorHAnsi" w:hAnsiTheme="minorHAnsi"/>
        <w:sz w:val="17"/>
        <w:szCs w:val="17"/>
        <w:lang w:val="en-US"/>
      </w:rPr>
      <w:fldChar w:fldCharType="separate"/>
    </w:r>
    <w:r w:rsidR="00125624">
      <w:rPr>
        <w:rStyle w:val="Seitenzahl"/>
        <w:rFonts w:asciiTheme="minorHAnsi" w:hAnsiTheme="minorHAnsi"/>
        <w:noProof/>
        <w:sz w:val="17"/>
        <w:szCs w:val="17"/>
        <w:lang w:val="en-US"/>
      </w:rPr>
      <w:t>14</w:t>
    </w:r>
    <w:r w:rsidRPr="000A2696">
      <w:rPr>
        <w:rStyle w:val="Seitenzahl"/>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54A10" w14:textId="77777777" w:rsidR="00F90162" w:rsidRDefault="00F90162">
      <w:r>
        <w:separator/>
      </w:r>
    </w:p>
  </w:footnote>
  <w:footnote w:type="continuationSeparator" w:id="0">
    <w:p w14:paraId="380EB018" w14:textId="77777777" w:rsidR="00F90162" w:rsidRDefault="00F901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B02F5" w14:textId="77777777" w:rsidR="00F90162" w:rsidRPr="00943A2D" w:rsidRDefault="00F90162">
    <w:pPr>
      <w:pStyle w:val="Kopfzeile"/>
      <w:rPr>
        <w:sz w:val="16"/>
        <w:szCs w:val="16"/>
        <w:lang w:val="en-US"/>
      </w:rPr>
    </w:pPr>
    <w:r>
      <w:rPr>
        <w:noProof/>
        <w:lang w:val="de-DE"/>
      </w:rPr>
      <w:drawing>
        <wp:anchor distT="0" distB="0" distL="114300" distR="114300" simplePos="0" relativeHeight="251662336" behindDoc="0" locked="1" layoutInCell="1" allowOverlap="1" wp14:anchorId="7F57DB1E" wp14:editId="687DF90B">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14:paraId="476D5C3A" w14:textId="77777777" w:rsidR="00F90162" w:rsidRPr="00943A2D" w:rsidRDefault="00F90162" w:rsidP="00815CB6">
    <w:pPr>
      <w:pStyle w:val="Kopfzeile"/>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14:paraId="4977F423" w14:textId="77777777" w:rsidR="00F90162" w:rsidRPr="0009166B" w:rsidRDefault="00F90162" w:rsidP="00815CB6">
    <w:pPr>
      <w:pStyle w:val="Kopfzeile"/>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Pr>
        <w:sz w:val="16"/>
        <w:szCs w:val="16"/>
        <w:lang w:val="en-US"/>
      </w:rPr>
      <w:t>12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asciiTheme="minorHAnsi" w:hAnsiTheme="minorHAnsi" w:hint="default"/>
        <w:b w:val="0"/>
        <w:i w:val="0"/>
        <w:sz w:val="22"/>
        <w:szCs w:val="20"/>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168BD"/>
    <w:rsid w:val="00021F88"/>
    <w:rsid w:val="000230E2"/>
    <w:rsid w:val="00030C73"/>
    <w:rsid w:val="00035F85"/>
    <w:rsid w:val="000379A5"/>
    <w:rsid w:val="000456F7"/>
    <w:rsid w:val="00054C3E"/>
    <w:rsid w:val="00054C7E"/>
    <w:rsid w:val="00062025"/>
    <w:rsid w:val="00067C62"/>
    <w:rsid w:val="00074759"/>
    <w:rsid w:val="00081D4E"/>
    <w:rsid w:val="0009166B"/>
    <w:rsid w:val="0009190D"/>
    <w:rsid w:val="00095DB5"/>
    <w:rsid w:val="0009646B"/>
    <w:rsid w:val="000A2696"/>
    <w:rsid w:val="000A4572"/>
    <w:rsid w:val="000A5C04"/>
    <w:rsid w:val="000B3277"/>
    <w:rsid w:val="000B5E50"/>
    <w:rsid w:val="000C0388"/>
    <w:rsid w:val="000C7A25"/>
    <w:rsid w:val="000F525F"/>
    <w:rsid w:val="001009BB"/>
    <w:rsid w:val="00101D52"/>
    <w:rsid w:val="00116FC9"/>
    <w:rsid w:val="0011756B"/>
    <w:rsid w:val="00120B9A"/>
    <w:rsid w:val="0012467D"/>
    <w:rsid w:val="00125624"/>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7642"/>
    <w:rsid w:val="005F682B"/>
    <w:rsid w:val="005F6EC7"/>
    <w:rsid w:val="00601DAA"/>
    <w:rsid w:val="00602528"/>
    <w:rsid w:val="00602D64"/>
    <w:rsid w:val="00613B4E"/>
    <w:rsid w:val="00615A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E10DE"/>
    <w:rsid w:val="009E1A8A"/>
    <w:rsid w:val="009E50E3"/>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67B6"/>
    <w:rsid w:val="00ED7131"/>
    <w:rsid w:val="00ED7D2C"/>
    <w:rsid w:val="00EE4AF5"/>
    <w:rsid w:val="00EE7493"/>
    <w:rsid w:val="00EE7986"/>
    <w:rsid w:val="00EF5DA7"/>
    <w:rsid w:val="00F0791A"/>
    <w:rsid w:val="00F16364"/>
    <w:rsid w:val="00F42061"/>
    <w:rsid w:val="00F52629"/>
    <w:rsid w:val="00F60F68"/>
    <w:rsid w:val="00F71B09"/>
    <w:rsid w:val="00F90162"/>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699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einzug">
    <w:name w:val="Body Text Indent"/>
    <w:basedOn w:val="Standard"/>
    <w:rsid w:val="004855CD"/>
    <w:pPr>
      <w:ind w:left="709"/>
    </w:pPr>
  </w:style>
  <w:style w:type="character" w:styleId="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eiche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eichen">
    <w:name w:val="Textkörper Zeiche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eiche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einzug">
    <w:name w:val="Body Text Indent"/>
    <w:basedOn w:val="Standard"/>
    <w:rsid w:val="004855CD"/>
    <w:pPr>
      <w:ind w:left="709"/>
    </w:pPr>
  </w:style>
  <w:style w:type="character" w:styleId="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eiche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eichen">
    <w:name w:val="Textkörper Zeiche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eiche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home.agilent.com/agilent/editorial.jspx?cc=CH&amp;lc=ger&amp;ckey=698734-1-eng&amp;nid=-33257.922596.00&amp;id=698734-1-eng"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847A-192E-184E-B8EB-C4F1AEDA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\Users\Induelec\Desktop\IEM\templates\documentation_template.dotx</Template>
  <TotalTime>0</TotalTime>
  <Pages>14</Pages>
  <Words>2367</Words>
  <Characters>14916</Characters>
  <Application>Microsoft Macintosh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17249</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subject/>
  <dc:creator>Induelec</dc:creator>
  <cp:keywords/>
  <dc:description/>
  <cp:lastModifiedBy>Andrea Vezzini</cp:lastModifiedBy>
  <cp:revision>12</cp:revision>
  <cp:lastPrinted>2006-05-08T13:27:00Z</cp:lastPrinted>
  <dcterms:created xsi:type="dcterms:W3CDTF">2013-12-02T14:56:00Z</dcterms:created>
  <dcterms:modified xsi:type="dcterms:W3CDTF">2013-12-13T11:10:00Z</dcterms:modified>
</cp:coreProperties>
</file>